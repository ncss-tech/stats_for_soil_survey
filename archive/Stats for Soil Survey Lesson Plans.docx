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F5C60" w:rsidRPr="00704C43" w14:paraId="7D3BF282" w14:textId="77777777">
        <w:trPr>
          <w:jc w:val="center"/>
        </w:trPr>
        <w:tc>
          <w:tcPr>
            <w:tcW w:w="1271" w:type="pct"/>
          </w:tcPr>
          <w:p w14:paraId="669F6292" w14:textId="274C0C83" w:rsidR="00EF5C60" w:rsidRPr="00704C43" w:rsidRDefault="00F81571" w:rsidP="00704C43">
            <w:pPr>
              <w:spacing w:before="120" w:after="120"/>
              <w:rPr>
                <w:rFonts w:ascii="Arial" w:hAnsi="Arial" w:cs="Arial"/>
                <w:sz w:val="22"/>
                <w:szCs w:val="22"/>
              </w:rPr>
            </w:pPr>
            <w:r>
              <w:rPr>
                <w:rFonts w:ascii="Arial" w:hAnsi="Arial" w:cs="Arial"/>
                <w:sz w:val="22"/>
                <w:szCs w:val="22"/>
              </w:rPr>
              <w:softHyphen/>
            </w:r>
            <w:r>
              <w:rPr>
                <w:rFonts w:ascii="Arial" w:hAnsi="Arial" w:cs="Arial"/>
                <w:sz w:val="22"/>
                <w:szCs w:val="22"/>
              </w:rPr>
              <w:softHyphen/>
            </w:r>
            <w:r w:rsidR="004F341A">
              <w:rPr>
                <w:rFonts w:ascii="Arial" w:hAnsi="Arial" w:cs="Arial"/>
                <w:sz w:val="22"/>
                <w:szCs w:val="22"/>
              </w:rPr>
              <w:t>Module</w:t>
            </w:r>
            <w:r w:rsidR="00EF5C60" w:rsidRPr="00704C43">
              <w:rPr>
                <w:rFonts w:ascii="Arial" w:hAnsi="Arial" w:cs="Arial"/>
                <w:sz w:val="22"/>
                <w:szCs w:val="22"/>
              </w:rPr>
              <w:t xml:space="preserve"> Title:</w:t>
            </w:r>
            <w:r w:rsidR="00AD1558">
              <w:rPr>
                <w:rFonts w:ascii="Arial" w:hAnsi="Arial" w:cs="Arial"/>
                <w:sz w:val="22"/>
                <w:szCs w:val="22"/>
              </w:rPr>
              <w:t xml:space="preserve">  </w:t>
            </w:r>
            <w:r w:rsidR="00AD1558" w:rsidRPr="00AD1558">
              <w:rPr>
                <w:rFonts w:ascii="Arial" w:hAnsi="Arial" w:cs="Arial"/>
                <w:b/>
                <w:sz w:val="22"/>
                <w:szCs w:val="22"/>
              </w:rPr>
              <w:t>Introduction</w:t>
            </w:r>
          </w:p>
        </w:tc>
        <w:tc>
          <w:tcPr>
            <w:tcW w:w="3729" w:type="pct"/>
          </w:tcPr>
          <w:p w14:paraId="0B956477" w14:textId="77777777" w:rsidR="000F6E3D" w:rsidRPr="00704C43" w:rsidRDefault="000F6E3D" w:rsidP="00704C43">
            <w:pPr>
              <w:spacing w:before="120" w:after="120"/>
              <w:rPr>
                <w:rFonts w:ascii="Arial" w:hAnsi="Arial" w:cs="Arial"/>
                <w:sz w:val="22"/>
                <w:szCs w:val="22"/>
              </w:rPr>
            </w:pPr>
          </w:p>
        </w:tc>
      </w:tr>
      <w:tr w:rsidR="00EF5C60" w:rsidRPr="00704C43" w14:paraId="31B6FE16" w14:textId="77777777">
        <w:trPr>
          <w:jc w:val="center"/>
        </w:trPr>
        <w:tc>
          <w:tcPr>
            <w:tcW w:w="1271" w:type="pct"/>
          </w:tcPr>
          <w:p w14:paraId="7FD357CA" w14:textId="77777777" w:rsidR="00EF5C60" w:rsidRPr="00704C43" w:rsidRDefault="00EF5C60" w:rsidP="00704C43">
            <w:pPr>
              <w:spacing w:before="120" w:after="120"/>
              <w:rPr>
                <w:rFonts w:ascii="Arial" w:hAnsi="Arial" w:cs="Arial"/>
                <w:sz w:val="22"/>
                <w:szCs w:val="22"/>
              </w:rPr>
            </w:pPr>
            <w:r w:rsidRPr="00704C43">
              <w:rPr>
                <w:rFonts w:ascii="Arial" w:hAnsi="Arial" w:cs="Arial"/>
                <w:sz w:val="22"/>
                <w:szCs w:val="22"/>
              </w:rPr>
              <w:t>Agenda Item Number:</w:t>
            </w:r>
            <w:r w:rsidR="00AD1558">
              <w:rPr>
                <w:rFonts w:ascii="Arial" w:hAnsi="Arial" w:cs="Arial"/>
                <w:sz w:val="22"/>
                <w:szCs w:val="22"/>
              </w:rPr>
              <w:t xml:space="preserve">  </w:t>
            </w:r>
            <w:r w:rsidR="00FF0B13">
              <w:rPr>
                <w:rFonts w:ascii="Arial" w:hAnsi="Arial" w:cs="Arial"/>
                <w:sz w:val="22"/>
                <w:szCs w:val="22"/>
              </w:rPr>
              <w:t>1</w:t>
            </w:r>
          </w:p>
        </w:tc>
        <w:tc>
          <w:tcPr>
            <w:tcW w:w="3729" w:type="pct"/>
          </w:tcPr>
          <w:p w14:paraId="69DBD63E" w14:textId="77777777" w:rsidR="00EF5C60" w:rsidRPr="00704C43" w:rsidRDefault="00EF5C60" w:rsidP="00704C43">
            <w:pPr>
              <w:spacing w:before="120" w:after="120"/>
              <w:rPr>
                <w:rFonts w:ascii="Arial" w:hAnsi="Arial" w:cs="Arial"/>
                <w:sz w:val="22"/>
                <w:szCs w:val="22"/>
              </w:rPr>
            </w:pPr>
          </w:p>
        </w:tc>
      </w:tr>
      <w:tr w:rsidR="004F341A" w:rsidRPr="00704C43" w14:paraId="628B3A70" w14:textId="77777777">
        <w:trPr>
          <w:jc w:val="center"/>
        </w:trPr>
        <w:tc>
          <w:tcPr>
            <w:tcW w:w="1271" w:type="pct"/>
          </w:tcPr>
          <w:p w14:paraId="543E6B9B" w14:textId="77777777" w:rsidR="004F341A" w:rsidRPr="00704C43" w:rsidRDefault="004F341A" w:rsidP="00704C43">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79B2FC6F" w14:textId="04AFB466" w:rsidR="004F341A" w:rsidRPr="00704C43" w:rsidRDefault="007A202C" w:rsidP="00D72449">
            <w:pPr>
              <w:spacing w:before="120" w:after="120"/>
              <w:rPr>
                <w:rFonts w:ascii="Arial" w:hAnsi="Arial" w:cs="Arial"/>
                <w:sz w:val="22"/>
                <w:szCs w:val="22"/>
              </w:rPr>
            </w:pPr>
            <w:ins w:id="0" w:author="Katey Yoast" w:date="2015-09-04T09:15:00Z">
              <w:r>
                <w:rPr>
                  <w:rFonts w:ascii="Arial" w:hAnsi="Arial" w:cs="Arial"/>
                  <w:sz w:val="22"/>
                  <w:szCs w:val="22"/>
                </w:rPr>
                <w:t>R is a</w:t>
              </w:r>
            </w:ins>
            <w:ins w:id="1" w:author="Katey Yoast" w:date="2015-09-04T09:17:00Z">
              <w:r>
                <w:rPr>
                  <w:rFonts w:ascii="Arial" w:hAnsi="Arial" w:cs="Arial"/>
                  <w:sz w:val="22"/>
                  <w:szCs w:val="22"/>
                </w:rPr>
                <w:t xml:space="preserve"> free,</w:t>
              </w:r>
            </w:ins>
            <w:ins w:id="2" w:author="Katey Yoast" w:date="2015-09-04T09:15:00Z">
              <w:r>
                <w:rPr>
                  <w:rFonts w:ascii="Arial" w:hAnsi="Arial" w:cs="Arial"/>
                  <w:sz w:val="22"/>
                  <w:szCs w:val="22"/>
                </w:rPr>
                <w:t xml:space="preserve"> open source software that is capable of executing </w:t>
              </w:r>
            </w:ins>
            <w:ins w:id="3" w:author="Katey Yoast" w:date="2015-09-04T09:16:00Z">
              <w:r>
                <w:rPr>
                  <w:rFonts w:ascii="Arial" w:hAnsi="Arial" w:cs="Arial"/>
                  <w:sz w:val="22"/>
                  <w:szCs w:val="22"/>
                </w:rPr>
                <w:t xml:space="preserve">graphical and numerical </w:t>
              </w:r>
            </w:ins>
            <w:ins w:id="4" w:author="Katey Yoast" w:date="2015-09-04T09:15:00Z">
              <w:r>
                <w:rPr>
                  <w:rFonts w:ascii="Arial" w:hAnsi="Arial" w:cs="Arial"/>
                  <w:sz w:val="22"/>
                  <w:szCs w:val="22"/>
                </w:rPr>
                <w:t xml:space="preserve">data summaries, </w:t>
              </w:r>
            </w:ins>
            <w:ins w:id="5" w:author="Katey Yoast" w:date="2015-09-04T09:17:00Z">
              <w:r>
                <w:rPr>
                  <w:rFonts w:ascii="Arial" w:hAnsi="Arial" w:cs="Arial"/>
                  <w:sz w:val="22"/>
                  <w:szCs w:val="22"/>
                </w:rPr>
                <w:t xml:space="preserve">statistical and spatial </w:t>
              </w:r>
            </w:ins>
            <w:ins w:id="6" w:author="Katey Yoast" w:date="2015-09-04T09:15:00Z">
              <w:r>
                <w:rPr>
                  <w:rFonts w:ascii="Arial" w:hAnsi="Arial" w:cs="Arial"/>
                  <w:sz w:val="22"/>
                  <w:szCs w:val="22"/>
                </w:rPr>
                <w:t xml:space="preserve">models, </w:t>
              </w:r>
            </w:ins>
            <w:ins w:id="7" w:author="Katey Yoast" w:date="2015-09-04T09:17:00Z">
              <w:r>
                <w:rPr>
                  <w:rFonts w:ascii="Arial" w:hAnsi="Arial" w:cs="Arial"/>
                  <w:sz w:val="22"/>
                  <w:szCs w:val="22"/>
                </w:rPr>
                <w:t xml:space="preserve">and </w:t>
              </w:r>
            </w:ins>
            <w:ins w:id="8" w:author="Katey Yoast" w:date="2015-09-04T09:18:00Z">
              <w:r w:rsidR="008E0B58">
                <w:rPr>
                  <w:rFonts w:ascii="Arial" w:hAnsi="Arial" w:cs="Arial"/>
                  <w:sz w:val="22"/>
                  <w:szCs w:val="22"/>
                </w:rPr>
                <w:t xml:space="preserve">validation and uncertainty assessments. </w:t>
              </w:r>
            </w:ins>
            <w:ins w:id="9" w:author="Katey Yoast" w:date="2015-09-04T09:19:00Z">
              <w:r w:rsidR="008E0B58">
                <w:rPr>
                  <w:rFonts w:ascii="Arial" w:hAnsi="Arial" w:cs="Arial"/>
                  <w:sz w:val="22"/>
                  <w:szCs w:val="22"/>
                </w:rPr>
                <w:t>It offers repeatable</w:t>
              </w:r>
            </w:ins>
            <w:ins w:id="10" w:author="Katey Yoast" w:date="2015-09-04T09:20:00Z">
              <w:r w:rsidR="008E0B58">
                <w:rPr>
                  <w:rFonts w:ascii="Arial" w:hAnsi="Arial" w:cs="Arial"/>
                  <w:sz w:val="22"/>
                  <w:szCs w:val="22"/>
                </w:rPr>
                <w:t>, statistical</w:t>
              </w:r>
            </w:ins>
            <w:ins w:id="11" w:author="Katey Yoast" w:date="2015-09-04T09:19:00Z">
              <w:r w:rsidR="008E0B58">
                <w:rPr>
                  <w:rFonts w:ascii="Arial" w:hAnsi="Arial" w:cs="Arial"/>
                  <w:sz w:val="22"/>
                  <w:szCs w:val="22"/>
                </w:rPr>
                <w:t xml:space="preserve"> methods for </w:t>
              </w:r>
            </w:ins>
            <w:ins w:id="12" w:author="Katey Yoast" w:date="2015-09-04T09:20:00Z">
              <w:r w:rsidR="008E0B58">
                <w:rPr>
                  <w:rFonts w:ascii="Arial" w:hAnsi="Arial" w:cs="Arial"/>
                  <w:sz w:val="22"/>
                  <w:szCs w:val="22"/>
                </w:rPr>
                <w:t>soil survey</w:t>
              </w:r>
            </w:ins>
            <w:ins w:id="13" w:author="Katey Yoast" w:date="2015-12-16T11:01:00Z">
              <w:r w:rsidR="00D72449">
                <w:rPr>
                  <w:rFonts w:ascii="Arial" w:hAnsi="Arial" w:cs="Arial"/>
                  <w:sz w:val="22"/>
                  <w:szCs w:val="22"/>
                </w:rPr>
                <w:t xml:space="preserve"> data</w:t>
              </w:r>
            </w:ins>
            <w:ins w:id="14" w:author="Katey Yoast" w:date="2015-09-04T09:20:00Z">
              <w:r w:rsidR="008E0B58">
                <w:rPr>
                  <w:rFonts w:ascii="Arial" w:hAnsi="Arial" w:cs="Arial"/>
                  <w:sz w:val="22"/>
                  <w:szCs w:val="22"/>
                </w:rPr>
                <w:t>.</w:t>
              </w:r>
            </w:ins>
            <w:ins w:id="15" w:author="Katey Yoast" w:date="2015-12-16T10:53:00Z">
              <w:r w:rsidR="00D72449">
                <w:rPr>
                  <w:rFonts w:ascii="Arial" w:hAnsi="Arial" w:cs="Arial"/>
                  <w:sz w:val="22"/>
                  <w:szCs w:val="22"/>
                </w:rPr>
                <w:t xml:space="preserve"> </w:t>
              </w:r>
            </w:ins>
          </w:p>
        </w:tc>
      </w:tr>
      <w:tr w:rsidR="004F341A" w:rsidRPr="00704C43" w14:paraId="5D4B4FFB" w14:textId="77777777">
        <w:trPr>
          <w:jc w:val="center"/>
        </w:trPr>
        <w:tc>
          <w:tcPr>
            <w:tcW w:w="1271" w:type="pct"/>
          </w:tcPr>
          <w:p w14:paraId="124DCE4E" w14:textId="77777777" w:rsidR="004F341A" w:rsidRPr="00704C43" w:rsidRDefault="004F341A" w:rsidP="00704C43">
            <w:pPr>
              <w:spacing w:before="120" w:after="120"/>
              <w:rPr>
                <w:rFonts w:ascii="Arial" w:hAnsi="Arial" w:cs="Arial"/>
                <w:sz w:val="22"/>
                <w:szCs w:val="22"/>
              </w:rPr>
            </w:pPr>
            <w:r>
              <w:rPr>
                <w:rFonts w:ascii="Arial" w:hAnsi="Arial" w:cs="Arial"/>
                <w:sz w:val="22"/>
                <w:szCs w:val="22"/>
              </w:rPr>
              <w:t>Module Objectives</w:t>
            </w:r>
          </w:p>
        </w:tc>
        <w:tc>
          <w:tcPr>
            <w:tcW w:w="3729" w:type="pct"/>
          </w:tcPr>
          <w:p w14:paraId="4DF0443A" w14:textId="77777777" w:rsidR="004F341A" w:rsidRDefault="00953B57" w:rsidP="00704C43">
            <w:pPr>
              <w:spacing w:before="120" w:after="120"/>
              <w:rPr>
                <w:rFonts w:ascii="Arial" w:hAnsi="Arial" w:cs="Arial"/>
                <w:sz w:val="22"/>
                <w:szCs w:val="22"/>
              </w:rPr>
            </w:pPr>
            <w:r>
              <w:rPr>
                <w:rFonts w:ascii="Arial" w:hAnsi="Arial" w:cs="Arial"/>
                <w:sz w:val="22"/>
                <w:szCs w:val="22"/>
              </w:rPr>
              <w:t>Upon completion of this module, the participant will be able to:</w:t>
            </w:r>
          </w:p>
          <w:p w14:paraId="15764043" w14:textId="77777777" w:rsidR="00CA2322" w:rsidRDefault="00ED0DB1" w:rsidP="00EE18AB">
            <w:pPr>
              <w:numPr>
                <w:ilvl w:val="0"/>
                <w:numId w:val="25"/>
              </w:numPr>
              <w:spacing w:before="120" w:after="120"/>
              <w:rPr>
                <w:ins w:id="16" w:author="Katey Yoast" w:date="2015-12-16T10:08:00Z"/>
                <w:rFonts w:ascii="Arial" w:hAnsi="Arial" w:cs="Arial"/>
                <w:sz w:val="22"/>
                <w:szCs w:val="22"/>
              </w:rPr>
            </w:pPr>
            <w:ins w:id="17" w:author="Katey Yoast" w:date="2015-12-16T11:16:00Z">
              <w:r>
                <w:rPr>
                  <w:rFonts w:ascii="Arial" w:hAnsi="Arial" w:cs="Arial"/>
                  <w:sz w:val="22"/>
                  <w:szCs w:val="22"/>
                </w:rPr>
                <w:t>Describe</w:t>
              </w:r>
            </w:ins>
            <w:ins w:id="18" w:author="Katey Yoast" w:date="2015-12-16T11:03:00Z">
              <w:r w:rsidR="006C7E5D">
                <w:rPr>
                  <w:rFonts w:ascii="Arial" w:hAnsi="Arial" w:cs="Arial"/>
                  <w:sz w:val="22"/>
                  <w:szCs w:val="22"/>
                </w:rPr>
                <w:t xml:space="preserve"> </w:t>
              </w:r>
            </w:ins>
            <w:ins w:id="19" w:author="Katey Yoast" w:date="2015-12-16T11:16:00Z">
              <w:r>
                <w:rPr>
                  <w:rFonts w:ascii="Arial" w:hAnsi="Arial" w:cs="Arial"/>
                  <w:sz w:val="22"/>
                  <w:szCs w:val="22"/>
                </w:rPr>
                <w:t>the structure and history of soil survey data</w:t>
              </w:r>
            </w:ins>
            <w:ins w:id="20" w:author="Katey Yoast" w:date="2015-12-16T11:03:00Z">
              <w:r w:rsidR="006C7E5D">
                <w:rPr>
                  <w:rFonts w:ascii="Arial" w:hAnsi="Arial" w:cs="Arial"/>
                  <w:sz w:val="22"/>
                  <w:szCs w:val="22"/>
                </w:rPr>
                <w:t xml:space="preserve">. </w:t>
              </w:r>
            </w:ins>
          </w:p>
          <w:p w14:paraId="748BFFFC" w14:textId="63A8537E" w:rsidR="001574CB" w:rsidRDefault="00FF0B13" w:rsidP="00EE18AB">
            <w:pPr>
              <w:numPr>
                <w:ilvl w:val="0"/>
                <w:numId w:val="25"/>
              </w:numPr>
              <w:spacing w:before="120" w:after="120"/>
              <w:rPr>
                <w:rFonts w:ascii="Arial" w:hAnsi="Arial" w:cs="Arial"/>
                <w:sz w:val="22"/>
                <w:szCs w:val="22"/>
              </w:rPr>
            </w:pPr>
            <w:r>
              <w:rPr>
                <w:rFonts w:ascii="Arial" w:hAnsi="Arial" w:cs="Arial"/>
                <w:sz w:val="22"/>
                <w:szCs w:val="22"/>
              </w:rPr>
              <w:t xml:space="preserve">Open R </w:t>
            </w:r>
            <w:r w:rsidR="00E9580B">
              <w:rPr>
                <w:rFonts w:ascii="Arial" w:hAnsi="Arial" w:cs="Arial"/>
                <w:sz w:val="22"/>
                <w:szCs w:val="22"/>
              </w:rPr>
              <w:t>GUI</w:t>
            </w:r>
            <w:r>
              <w:rPr>
                <w:rFonts w:ascii="Arial" w:hAnsi="Arial" w:cs="Arial"/>
                <w:sz w:val="22"/>
                <w:szCs w:val="22"/>
              </w:rPr>
              <w:t>, R</w:t>
            </w:r>
            <w:del w:id="21" w:author="Katey Yoast" w:date="2016-02-09T08:06:00Z">
              <w:r w:rsidR="007114F6" w:rsidDel="00651E76">
                <w:rPr>
                  <w:rFonts w:ascii="Arial" w:hAnsi="Arial" w:cs="Arial"/>
                  <w:sz w:val="22"/>
                  <w:szCs w:val="22"/>
                </w:rPr>
                <w:delText xml:space="preserve"> </w:delText>
              </w:r>
            </w:del>
            <w:r>
              <w:rPr>
                <w:rFonts w:ascii="Arial" w:hAnsi="Arial" w:cs="Arial"/>
                <w:sz w:val="22"/>
                <w:szCs w:val="22"/>
              </w:rPr>
              <w:t xml:space="preserve">Studio, </w:t>
            </w:r>
            <w:r w:rsidR="007A202C">
              <w:rPr>
                <w:rFonts w:ascii="Arial" w:hAnsi="Arial" w:cs="Arial"/>
                <w:sz w:val="22"/>
                <w:szCs w:val="22"/>
              </w:rPr>
              <w:t xml:space="preserve">and </w:t>
            </w:r>
            <w:r>
              <w:rPr>
                <w:rFonts w:ascii="Arial" w:hAnsi="Arial" w:cs="Arial"/>
                <w:sz w:val="22"/>
                <w:szCs w:val="22"/>
              </w:rPr>
              <w:t xml:space="preserve">Rcmdr </w:t>
            </w:r>
            <w:r w:rsidR="00E9580B">
              <w:rPr>
                <w:rFonts w:ascii="Arial" w:hAnsi="Arial" w:cs="Arial"/>
                <w:sz w:val="22"/>
                <w:szCs w:val="22"/>
              </w:rPr>
              <w:t>programs.</w:t>
            </w:r>
          </w:p>
          <w:p w14:paraId="39E868D9" w14:textId="4B97E995" w:rsidR="00FF0B13" w:rsidRDefault="00897379" w:rsidP="00EE18AB">
            <w:pPr>
              <w:numPr>
                <w:ilvl w:val="0"/>
                <w:numId w:val="25"/>
              </w:numPr>
              <w:spacing w:before="120" w:after="120"/>
              <w:rPr>
                <w:rFonts w:ascii="Arial" w:hAnsi="Arial" w:cs="Arial"/>
                <w:sz w:val="22"/>
                <w:szCs w:val="22"/>
              </w:rPr>
            </w:pPr>
            <w:r>
              <w:rPr>
                <w:rFonts w:ascii="Arial" w:hAnsi="Arial" w:cs="Arial"/>
                <w:sz w:val="22"/>
                <w:szCs w:val="22"/>
              </w:rPr>
              <w:t xml:space="preserve">Import/Export </w:t>
            </w:r>
            <w:r w:rsidR="00FF0B13">
              <w:rPr>
                <w:rFonts w:ascii="Arial" w:hAnsi="Arial" w:cs="Arial"/>
                <w:sz w:val="22"/>
                <w:szCs w:val="22"/>
              </w:rPr>
              <w:t>data in R</w:t>
            </w:r>
            <w:r w:rsidR="00E9580B">
              <w:rPr>
                <w:rFonts w:ascii="Arial" w:hAnsi="Arial" w:cs="Arial"/>
                <w:sz w:val="22"/>
                <w:szCs w:val="22"/>
              </w:rPr>
              <w:t>.</w:t>
            </w:r>
          </w:p>
          <w:p w14:paraId="240B21E1" w14:textId="77777777" w:rsidR="00BE7D4B" w:rsidRDefault="00BE7D4B" w:rsidP="00BE7D4B">
            <w:pPr>
              <w:numPr>
                <w:ilvl w:val="0"/>
                <w:numId w:val="25"/>
              </w:numPr>
              <w:spacing w:before="120" w:after="120"/>
              <w:rPr>
                <w:rFonts w:ascii="Arial" w:hAnsi="Arial" w:cs="Arial"/>
                <w:sz w:val="22"/>
                <w:szCs w:val="22"/>
              </w:rPr>
            </w:pPr>
            <w:r>
              <w:rPr>
                <w:rFonts w:ascii="Arial" w:hAnsi="Arial" w:cs="Arial"/>
                <w:sz w:val="22"/>
                <w:szCs w:val="22"/>
              </w:rPr>
              <w:t>Sav</w:t>
            </w:r>
            <w:r w:rsidR="007A202C">
              <w:rPr>
                <w:rFonts w:ascii="Arial" w:hAnsi="Arial" w:cs="Arial"/>
                <w:sz w:val="22"/>
                <w:szCs w:val="22"/>
              </w:rPr>
              <w:t>e</w:t>
            </w:r>
            <w:r>
              <w:rPr>
                <w:rFonts w:ascii="Arial" w:hAnsi="Arial" w:cs="Arial"/>
                <w:sz w:val="22"/>
                <w:szCs w:val="22"/>
              </w:rPr>
              <w:t xml:space="preserve"> R files and data</w:t>
            </w:r>
            <w:r w:rsidR="007A202C">
              <w:rPr>
                <w:rFonts w:ascii="Arial" w:hAnsi="Arial" w:cs="Arial"/>
                <w:sz w:val="22"/>
                <w:szCs w:val="22"/>
              </w:rPr>
              <w:t>.</w:t>
            </w:r>
          </w:p>
          <w:p w14:paraId="5A1F6E6F" w14:textId="77777777" w:rsidR="00FF0B13" w:rsidRDefault="00FF0B13" w:rsidP="00FF0B13">
            <w:pPr>
              <w:numPr>
                <w:ilvl w:val="0"/>
                <w:numId w:val="25"/>
              </w:numPr>
              <w:spacing w:before="120" w:after="120"/>
              <w:rPr>
                <w:rFonts w:ascii="Arial" w:hAnsi="Arial" w:cs="Arial"/>
                <w:sz w:val="22"/>
                <w:szCs w:val="22"/>
              </w:rPr>
            </w:pPr>
            <w:r>
              <w:rPr>
                <w:rFonts w:ascii="Arial" w:hAnsi="Arial" w:cs="Arial"/>
                <w:sz w:val="22"/>
                <w:szCs w:val="22"/>
              </w:rPr>
              <w:t>Install, load, and update R packages</w:t>
            </w:r>
            <w:r w:rsidR="00E9580B">
              <w:rPr>
                <w:rFonts w:ascii="Arial" w:hAnsi="Arial" w:cs="Arial"/>
                <w:sz w:val="22"/>
                <w:szCs w:val="22"/>
              </w:rPr>
              <w:t>.</w:t>
            </w:r>
          </w:p>
          <w:p w14:paraId="02DC6CEC" w14:textId="77777777" w:rsidR="00FF0B13" w:rsidRPr="00FF0B13" w:rsidRDefault="00FF0B13" w:rsidP="00BE7D4B">
            <w:pPr>
              <w:spacing w:before="120" w:after="120"/>
              <w:ind w:left="720"/>
              <w:rPr>
                <w:rFonts w:ascii="Arial" w:hAnsi="Arial" w:cs="Arial"/>
                <w:sz w:val="22"/>
                <w:szCs w:val="22"/>
              </w:rPr>
            </w:pPr>
          </w:p>
        </w:tc>
      </w:tr>
      <w:tr w:rsidR="00EF5C60" w:rsidRPr="00704C43" w14:paraId="1C4F2EDF" w14:textId="77777777">
        <w:trPr>
          <w:jc w:val="center"/>
        </w:trPr>
        <w:tc>
          <w:tcPr>
            <w:tcW w:w="1271" w:type="pct"/>
          </w:tcPr>
          <w:p w14:paraId="2D483D82" w14:textId="77777777" w:rsidR="00EF5C60" w:rsidRPr="00704C43" w:rsidRDefault="00EF5C60" w:rsidP="00704C43">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476C6F3B" w14:textId="5A7022ED" w:rsidR="006C7337" w:rsidRDefault="00953B57" w:rsidP="008D6D5F">
            <w:pPr>
              <w:numPr>
                <w:ilvl w:val="0"/>
                <w:numId w:val="24"/>
              </w:numPr>
              <w:spacing w:before="120" w:after="120"/>
              <w:rPr>
                <w:rFonts w:ascii="Arial" w:hAnsi="Arial" w:cs="Arial"/>
                <w:sz w:val="22"/>
                <w:szCs w:val="22"/>
              </w:rPr>
            </w:pPr>
            <w:r>
              <w:rPr>
                <w:rFonts w:ascii="Arial" w:hAnsi="Arial" w:cs="Arial"/>
                <w:sz w:val="22"/>
                <w:szCs w:val="22"/>
              </w:rPr>
              <w:t xml:space="preserve"> </w:t>
            </w:r>
            <w:r w:rsidR="00E9580B">
              <w:rPr>
                <w:rFonts w:ascii="Arial" w:hAnsi="Arial" w:cs="Arial"/>
                <w:sz w:val="22"/>
                <w:szCs w:val="22"/>
              </w:rPr>
              <w:t xml:space="preserve">R and </w:t>
            </w:r>
            <w:r w:rsidR="0041302B">
              <w:rPr>
                <w:rFonts w:ascii="Arial" w:hAnsi="Arial" w:cs="Arial"/>
                <w:sz w:val="22"/>
                <w:szCs w:val="22"/>
              </w:rPr>
              <w:t>RStudio</w:t>
            </w:r>
            <w:r w:rsidR="00E9580B">
              <w:rPr>
                <w:rFonts w:ascii="Arial" w:hAnsi="Arial" w:cs="Arial"/>
                <w:sz w:val="22"/>
                <w:szCs w:val="22"/>
              </w:rPr>
              <w:t xml:space="preserve"> software (installed prior to class start)</w:t>
            </w:r>
          </w:p>
          <w:p w14:paraId="25F3FD75" w14:textId="77777777" w:rsidR="00953B57" w:rsidRPr="00704C43" w:rsidRDefault="00E9580B" w:rsidP="008D6D5F">
            <w:pPr>
              <w:numPr>
                <w:ilvl w:val="0"/>
                <w:numId w:val="24"/>
              </w:numPr>
              <w:spacing w:before="120" w:after="120"/>
              <w:rPr>
                <w:rFonts w:ascii="Arial" w:hAnsi="Arial" w:cs="Arial"/>
                <w:sz w:val="22"/>
                <w:szCs w:val="22"/>
              </w:rPr>
            </w:pPr>
            <w:r>
              <w:rPr>
                <w:rFonts w:ascii="Arial" w:hAnsi="Arial" w:cs="Arial"/>
                <w:sz w:val="22"/>
                <w:szCs w:val="22"/>
              </w:rPr>
              <w:t xml:space="preserve"> Computer and internet access</w:t>
            </w:r>
          </w:p>
        </w:tc>
      </w:tr>
      <w:tr w:rsidR="00EF5C60" w:rsidRPr="00704C43" w14:paraId="2AD76745" w14:textId="77777777">
        <w:trPr>
          <w:jc w:val="center"/>
        </w:trPr>
        <w:tc>
          <w:tcPr>
            <w:tcW w:w="1271" w:type="pct"/>
          </w:tcPr>
          <w:p w14:paraId="24C5F1C9" w14:textId="77777777" w:rsidR="00EF5C60" w:rsidRPr="00704C43" w:rsidRDefault="00EF5C60" w:rsidP="00704C43">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58D97E84" w14:textId="054D118B" w:rsidR="00EF5C60" w:rsidRPr="00704C43" w:rsidRDefault="00953B57" w:rsidP="00A43BB7">
            <w:pPr>
              <w:spacing w:before="120" w:after="120"/>
              <w:rPr>
                <w:rFonts w:ascii="Arial" w:hAnsi="Arial" w:cs="Arial"/>
                <w:sz w:val="22"/>
                <w:szCs w:val="22"/>
              </w:rPr>
            </w:pPr>
            <w:r>
              <w:rPr>
                <w:rFonts w:ascii="Arial" w:hAnsi="Arial" w:cs="Arial"/>
                <w:sz w:val="22"/>
                <w:szCs w:val="22"/>
              </w:rPr>
              <w:t>_</w:t>
            </w:r>
            <w:del w:id="22" w:author="Katey Yoast" w:date="2015-12-16T11:17:00Z">
              <w:r w:rsidR="0079523B" w:rsidDel="00ED0DB1">
                <w:rPr>
                  <w:rFonts w:ascii="Arial" w:hAnsi="Arial" w:cs="Arial"/>
                  <w:sz w:val="22"/>
                  <w:szCs w:val="22"/>
                  <w:u w:val="single"/>
                </w:rPr>
                <w:delText>7</w:delText>
              </w:r>
              <w:r w:rsidR="003D2B7E" w:rsidDel="00ED0DB1">
                <w:rPr>
                  <w:rFonts w:ascii="Arial" w:hAnsi="Arial" w:cs="Arial"/>
                  <w:sz w:val="22"/>
                  <w:szCs w:val="22"/>
                  <w:u w:val="single"/>
                </w:rPr>
                <w:delText>0</w:delText>
              </w:r>
            </w:del>
            <w:ins w:id="23" w:author="Katey Yoast" w:date="2015-12-16T11:17:00Z">
              <w:r w:rsidR="00ED0DB1">
                <w:rPr>
                  <w:rFonts w:ascii="Arial" w:hAnsi="Arial" w:cs="Arial"/>
                  <w:sz w:val="22"/>
                  <w:szCs w:val="22"/>
                  <w:u w:val="single"/>
                </w:rPr>
                <w:t>80</w:t>
              </w:r>
            </w:ins>
            <w:r w:rsidR="003D2B7E" w:rsidRPr="003D2B7E">
              <w:rPr>
                <w:rFonts w:ascii="Arial" w:hAnsi="Arial" w:cs="Arial"/>
                <w:sz w:val="22"/>
                <w:szCs w:val="22"/>
                <w:u w:val="single"/>
              </w:rPr>
              <w:t>-</w:t>
            </w:r>
            <w:del w:id="24" w:author="Katey Yoast" w:date="2015-12-16T11:17:00Z">
              <w:r w:rsidR="003D2B7E" w:rsidRPr="003D2B7E" w:rsidDel="00ED0DB1">
                <w:rPr>
                  <w:rFonts w:ascii="Arial" w:hAnsi="Arial" w:cs="Arial"/>
                  <w:sz w:val="22"/>
                  <w:szCs w:val="22"/>
                  <w:u w:val="single"/>
                </w:rPr>
                <w:delText>83</w:delText>
              </w:r>
            </w:del>
            <w:ins w:id="25" w:author="Katey Yoast" w:date="2015-12-16T11:17:00Z">
              <w:r w:rsidR="00ED0DB1">
                <w:rPr>
                  <w:rFonts w:ascii="Arial" w:hAnsi="Arial" w:cs="Arial"/>
                  <w:sz w:val="22"/>
                  <w:szCs w:val="22"/>
                  <w:u w:val="single"/>
                </w:rPr>
                <w:t>9</w:t>
              </w:r>
            </w:ins>
            <w:ins w:id="26" w:author="Katey Yoast" w:date="2016-02-09T08:19:00Z">
              <w:r w:rsidR="00633B09">
                <w:rPr>
                  <w:rFonts w:ascii="Arial" w:hAnsi="Arial" w:cs="Arial"/>
                  <w:sz w:val="22"/>
                  <w:szCs w:val="22"/>
                  <w:u w:val="single"/>
                </w:rPr>
                <w:t>8</w:t>
              </w:r>
            </w:ins>
            <w:r>
              <w:rPr>
                <w:rFonts w:ascii="Arial" w:hAnsi="Arial" w:cs="Arial"/>
                <w:sz w:val="22"/>
                <w:szCs w:val="22"/>
              </w:rPr>
              <w:t>_</w:t>
            </w:r>
            <w:r w:rsidR="00166FDD" w:rsidRPr="00704C43">
              <w:rPr>
                <w:rFonts w:ascii="Arial" w:hAnsi="Arial" w:cs="Arial"/>
                <w:sz w:val="22"/>
                <w:szCs w:val="22"/>
              </w:rPr>
              <w:t xml:space="preserve"> minutes</w:t>
            </w:r>
            <w:r w:rsidR="00D47D06" w:rsidRPr="00704C43">
              <w:rPr>
                <w:rFonts w:ascii="Arial" w:hAnsi="Arial" w:cs="Arial"/>
                <w:sz w:val="22"/>
                <w:szCs w:val="22"/>
              </w:rPr>
              <w:t xml:space="preserve"> </w:t>
            </w:r>
          </w:p>
        </w:tc>
      </w:tr>
      <w:tr w:rsidR="00704C43" w:rsidRPr="00704C43" w14:paraId="6EB3A925" w14:textId="77777777">
        <w:trPr>
          <w:jc w:val="center"/>
        </w:trPr>
        <w:tc>
          <w:tcPr>
            <w:tcW w:w="1271" w:type="pct"/>
          </w:tcPr>
          <w:p w14:paraId="24A18953" w14:textId="77777777" w:rsidR="00704C43" w:rsidRPr="00704C43" w:rsidRDefault="00704C43" w:rsidP="00704C43">
            <w:pPr>
              <w:spacing w:before="120" w:after="120"/>
              <w:rPr>
                <w:rFonts w:ascii="Arial" w:hAnsi="Arial" w:cs="Arial"/>
                <w:sz w:val="22"/>
                <w:szCs w:val="22"/>
              </w:rPr>
            </w:pPr>
            <w:r>
              <w:rPr>
                <w:rFonts w:ascii="Arial" w:hAnsi="Arial" w:cs="Arial"/>
                <w:sz w:val="22"/>
                <w:szCs w:val="22"/>
              </w:rPr>
              <w:t>Bad Weather Plan:</w:t>
            </w:r>
          </w:p>
        </w:tc>
        <w:tc>
          <w:tcPr>
            <w:tcW w:w="3729" w:type="pct"/>
          </w:tcPr>
          <w:p w14:paraId="641E0506" w14:textId="77777777" w:rsidR="00704C43" w:rsidRPr="00704C43" w:rsidRDefault="00704C43" w:rsidP="00704C43">
            <w:pPr>
              <w:spacing w:before="120" w:after="120"/>
              <w:rPr>
                <w:rFonts w:ascii="Arial" w:hAnsi="Arial" w:cs="Arial"/>
                <w:sz w:val="22"/>
                <w:szCs w:val="22"/>
              </w:rPr>
            </w:pPr>
            <w:r>
              <w:rPr>
                <w:rFonts w:ascii="Arial" w:hAnsi="Arial" w:cs="Arial"/>
                <w:sz w:val="22"/>
                <w:szCs w:val="22"/>
              </w:rPr>
              <w:t>This is an inside activity</w:t>
            </w:r>
          </w:p>
        </w:tc>
      </w:tr>
    </w:tbl>
    <w:p w14:paraId="7D6CD4D8" w14:textId="77777777" w:rsidR="00E15A8E" w:rsidRDefault="00E15A8E" w:rsidP="00704C43">
      <w:pPr>
        <w:spacing w:before="120" w:after="120"/>
        <w:rPr>
          <w:rFonts w:ascii="Arial" w:hAnsi="Arial" w:cs="Arial"/>
          <w:sz w:val="22"/>
          <w:szCs w:val="22"/>
        </w:rPr>
      </w:pPr>
    </w:p>
    <w:p w14:paraId="532E4B98" w14:textId="77777777" w:rsidR="00E15A8E" w:rsidRDefault="00E15A8E">
      <w:pPr>
        <w:rPr>
          <w:rFonts w:ascii="Arial" w:hAnsi="Arial" w:cs="Arial"/>
          <w:sz w:val="22"/>
          <w:szCs w:val="22"/>
        </w:rPr>
      </w:pPr>
      <w:r>
        <w:rPr>
          <w:rFonts w:ascii="Arial" w:hAnsi="Arial" w:cs="Arial"/>
          <w:sz w:val="22"/>
          <w:szCs w:val="22"/>
        </w:rPr>
        <w:br w:type="page"/>
      </w:r>
    </w:p>
    <w:p w14:paraId="3216DA11" w14:textId="77777777" w:rsidR="00811A51" w:rsidRPr="00704C43" w:rsidRDefault="00811A51" w:rsidP="00704C43">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F5C60" w:rsidRPr="00704C43" w14:paraId="02517E61" w14:textId="77777777" w:rsidTr="00D57217">
        <w:trPr>
          <w:tblHeader/>
          <w:jc w:val="center"/>
        </w:trPr>
        <w:tc>
          <w:tcPr>
            <w:tcW w:w="6393" w:type="dxa"/>
            <w:shd w:val="clear" w:color="auto" w:fill="A6A6A6"/>
            <w:vAlign w:val="center"/>
          </w:tcPr>
          <w:p w14:paraId="31B87B78" w14:textId="77777777" w:rsidR="00EF5C60" w:rsidRPr="00704C43" w:rsidRDefault="00EF5C60" w:rsidP="00704C43">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0D657467" w14:textId="77777777" w:rsidR="00EF5C60" w:rsidRPr="00704C43" w:rsidRDefault="00EF5C60" w:rsidP="00704C43">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082F43AD" w14:textId="77777777" w:rsidR="00EF5C60" w:rsidRPr="00704C43" w:rsidRDefault="00827666" w:rsidP="00704C43">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1843F66D" w14:textId="77777777" w:rsidR="00EF5C60" w:rsidRPr="00704C43" w:rsidRDefault="00EF5C60" w:rsidP="00704C43">
            <w:pPr>
              <w:spacing w:before="120" w:after="120"/>
              <w:rPr>
                <w:rFonts w:ascii="Arial" w:hAnsi="Arial" w:cs="Arial"/>
                <w:b/>
                <w:color w:val="FFFFFF"/>
                <w:sz w:val="22"/>
                <w:szCs w:val="22"/>
              </w:rPr>
            </w:pPr>
            <w:r w:rsidRPr="00704C43">
              <w:rPr>
                <w:rFonts w:ascii="Arial" w:hAnsi="Arial" w:cs="Arial"/>
                <w:b/>
                <w:color w:val="FFFFFF"/>
                <w:sz w:val="22"/>
                <w:szCs w:val="22"/>
              </w:rPr>
              <w:t>Time/</w:t>
            </w:r>
            <w:r w:rsidR="00D2478A" w:rsidRPr="00704C43">
              <w:rPr>
                <w:rFonts w:ascii="Arial" w:hAnsi="Arial" w:cs="Arial"/>
                <w:b/>
                <w:color w:val="FFFFFF"/>
                <w:sz w:val="22"/>
                <w:szCs w:val="22"/>
              </w:rPr>
              <w:br/>
            </w:r>
            <w:r w:rsidRPr="00704C43">
              <w:rPr>
                <w:rFonts w:ascii="Arial" w:hAnsi="Arial" w:cs="Arial"/>
                <w:b/>
                <w:color w:val="FFFFFF"/>
                <w:sz w:val="22"/>
                <w:szCs w:val="22"/>
              </w:rPr>
              <w:t>Minutes</w:t>
            </w:r>
          </w:p>
        </w:tc>
      </w:tr>
      <w:tr w:rsidR="006C7E5D" w:rsidRPr="00704C43" w14:paraId="513C787C" w14:textId="77777777" w:rsidTr="00D57217">
        <w:trPr>
          <w:jc w:val="center"/>
          <w:ins w:id="27" w:author="Katey Yoast" w:date="2015-12-16T11:09:00Z"/>
        </w:trPr>
        <w:tc>
          <w:tcPr>
            <w:tcW w:w="6393" w:type="dxa"/>
            <w:vAlign w:val="center"/>
          </w:tcPr>
          <w:p w14:paraId="0B6A0D5B" w14:textId="22024A34" w:rsidR="006C7E5D" w:rsidRPr="00D57217" w:rsidRDefault="00651E76" w:rsidP="00A43BB7">
            <w:pPr>
              <w:pStyle w:val="ListParagraph"/>
              <w:numPr>
                <w:ilvl w:val="1"/>
                <w:numId w:val="32"/>
              </w:numPr>
              <w:spacing w:before="120" w:after="120"/>
              <w:rPr>
                <w:ins w:id="28" w:author="Katey Yoast" w:date="2015-12-16T11:09:00Z"/>
                <w:rFonts w:ascii="Arial" w:hAnsi="Arial" w:cs="Arial"/>
                <w:sz w:val="22"/>
                <w:szCs w:val="22"/>
              </w:rPr>
            </w:pPr>
            <w:ins w:id="29" w:author="Katey Yoast" w:date="2016-02-09T08:15:00Z">
              <w:r>
                <w:rPr>
                  <w:rFonts w:ascii="Arial" w:hAnsi="Arial" w:cs="Arial"/>
                  <w:sz w:val="22"/>
                  <w:szCs w:val="22"/>
                </w:rPr>
                <w:t>Overview of Module 1</w:t>
              </w:r>
            </w:ins>
          </w:p>
        </w:tc>
        <w:tc>
          <w:tcPr>
            <w:tcW w:w="3287" w:type="dxa"/>
            <w:vAlign w:val="center"/>
          </w:tcPr>
          <w:p w14:paraId="7E8F25C9" w14:textId="77777777" w:rsidR="006C7E5D" w:rsidRPr="00D57217" w:rsidRDefault="006C7E5D" w:rsidP="00D57217">
            <w:pPr>
              <w:spacing w:before="120" w:after="120"/>
              <w:ind w:left="360"/>
              <w:rPr>
                <w:ins w:id="30" w:author="Katey Yoast" w:date="2015-12-16T11:09:00Z"/>
                <w:rFonts w:ascii="Arial" w:hAnsi="Arial" w:cs="Arial"/>
                <w:sz w:val="22"/>
                <w:szCs w:val="22"/>
              </w:rPr>
            </w:pPr>
          </w:p>
        </w:tc>
        <w:tc>
          <w:tcPr>
            <w:tcW w:w="3701" w:type="dxa"/>
            <w:vAlign w:val="center"/>
          </w:tcPr>
          <w:p w14:paraId="694FAF84" w14:textId="77777777" w:rsidR="00633B09" w:rsidRDefault="00633B09" w:rsidP="009E3868">
            <w:pPr>
              <w:spacing w:before="120" w:after="120"/>
              <w:rPr>
                <w:ins w:id="31" w:author="Katey Yoast" w:date="2016-02-09T08:17:00Z"/>
                <w:rFonts w:ascii="Arial" w:hAnsi="Arial" w:cs="Arial"/>
                <w:sz w:val="22"/>
                <w:szCs w:val="22"/>
              </w:rPr>
            </w:pPr>
            <w:ins w:id="32" w:author="Katey Yoast" w:date="2016-02-09T08:16:00Z">
              <w:r>
                <w:rPr>
                  <w:rFonts w:ascii="Arial" w:hAnsi="Arial" w:cs="Arial"/>
                  <w:sz w:val="22"/>
                  <w:szCs w:val="22"/>
                </w:rPr>
                <w:t>P</w:t>
              </w:r>
            </w:ins>
            <w:ins w:id="33" w:author="Katey Yoast" w:date="2016-02-09T08:15:00Z">
              <w:r w:rsidR="00651E76">
                <w:rPr>
                  <w:rFonts w:ascii="Arial" w:hAnsi="Arial" w:cs="Arial"/>
                  <w:sz w:val="22"/>
                  <w:szCs w:val="22"/>
                </w:rPr>
                <w:t>rovide a course overview</w:t>
              </w:r>
            </w:ins>
            <w:ins w:id="34" w:author="Katey Yoast" w:date="2016-02-09T08:17:00Z">
              <w:r>
                <w:rPr>
                  <w:rFonts w:ascii="Arial" w:hAnsi="Arial" w:cs="Arial"/>
                  <w:sz w:val="22"/>
                  <w:szCs w:val="22"/>
                </w:rPr>
                <w:t>.</w:t>
              </w:r>
            </w:ins>
          </w:p>
          <w:p w14:paraId="5656E26A" w14:textId="7EED1541" w:rsidR="00651E76" w:rsidRDefault="00633B09" w:rsidP="009E3868">
            <w:pPr>
              <w:spacing w:before="120" w:after="120"/>
              <w:rPr>
                <w:ins w:id="35" w:author="Katey Yoast" w:date="2016-02-09T08:50:00Z"/>
                <w:rFonts w:ascii="Arial" w:hAnsi="Arial" w:cs="Arial"/>
                <w:sz w:val="22"/>
                <w:szCs w:val="22"/>
              </w:rPr>
            </w:pPr>
            <w:ins w:id="36" w:author="Katey Yoast" w:date="2016-02-09T08:17:00Z">
              <w:r>
                <w:rPr>
                  <w:rFonts w:ascii="Arial" w:hAnsi="Arial" w:cs="Arial"/>
                  <w:sz w:val="22"/>
                  <w:szCs w:val="22"/>
                </w:rPr>
                <w:t>D</w:t>
              </w:r>
            </w:ins>
            <w:ins w:id="37" w:author="Katey Yoast" w:date="2016-02-09T08:15:00Z">
              <w:r w:rsidR="00651E76">
                <w:rPr>
                  <w:rFonts w:ascii="Arial" w:hAnsi="Arial" w:cs="Arial"/>
                  <w:sz w:val="22"/>
                  <w:szCs w:val="22"/>
                </w:rPr>
                <w:t>iscuss the objectives of the course</w:t>
              </w:r>
            </w:ins>
            <w:ins w:id="38" w:author="Katey Yoast" w:date="2016-02-09T08:16:00Z">
              <w:r w:rsidR="00651E76">
                <w:rPr>
                  <w:rFonts w:ascii="Arial" w:hAnsi="Arial" w:cs="Arial"/>
                  <w:sz w:val="22"/>
                  <w:szCs w:val="22"/>
                </w:rPr>
                <w:t>.</w:t>
              </w:r>
            </w:ins>
          </w:p>
          <w:p w14:paraId="54A99D06" w14:textId="462A9E81" w:rsidR="006C7E5D" w:rsidRPr="00D57217" w:rsidRDefault="00651E76" w:rsidP="009E3868">
            <w:pPr>
              <w:spacing w:before="120" w:after="120"/>
              <w:rPr>
                <w:ins w:id="39" w:author="Katey Yoast" w:date="2015-12-16T11:09:00Z"/>
                <w:rFonts w:ascii="Arial" w:hAnsi="Arial" w:cs="Arial"/>
                <w:sz w:val="22"/>
                <w:szCs w:val="22"/>
              </w:rPr>
            </w:pPr>
            <w:ins w:id="40" w:author="Katey Yoast" w:date="2016-02-09T08:16:00Z">
              <w:r>
                <w:rPr>
                  <w:rFonts w:ascii="Arial" w:hAnsi="Arial" w:cs="Arial"/>
                  <w:sz w:val="22"/>
                  <w:szCs w:val="22"/>
                </w:rPr>
                <w:t>S</w:t>
              </w:r>
            </w:ins>
            <w:ins w:id="41" w:author="Katey Yoast" w:date="2015-12-16T11:12:00Z">
              <w:r w:rsidR="00ED0DB1">
                <w:rPr>
                  <w:rFonts w:ascii="Arial" w:hAnsi="Arial" w:cs="Arial"/>
                  <w:sz w:val="22"/>
                  <w:szCs w:val="22"/>
                </w:rPr>
                <w:t>ee slides X - X</w:t>
              </w:r>
            </w:ins>
          </w:p>
        </w:tc>
        <w:tc>
          <w:tcPr>
            <w:tcW w:w="1009" w:type="dxa"/>
            <w:vAlign w:val="center"/>
          </w:tcPr>
          <w:p w14:paraId="09F9DA68" w14:textId="302B9231" w:rsidR="006C7E5D" w:rsidRDefault="00ED0DB1" w:rsidP="00A43BB7">
            <w:pPr>
              <w:spacing w:before="120" w:after="120"/>
              <w:jc w:val="center"/>
              <w:rPr>
                <w:ins w:id="42" w:author="Katey Yoast" w:date="2015-12-16T11:09:00Z"/>
                <w:rFonts w:ascii="Arial" w:hAnsi="Arial" w:cs="Arial"/>
                <w:sz w:val="22"/>
                <w:szCs w:val="22"/>
              </w:rPr>
            </w:pPr>
            <w:ins w:id="43" w:author="Katey Yoast" w:date="2015-12-16T11:12:00Z">
              <w:r>
                <w:rPr>
                  <w:rFonts w:ascii="Arial" w:hAnsi="Arial" w:cs="Arial"/>
                  <w:sz w:val="22"/>
                  <w:szCs w:val="22"/>
                </w:rPr>
                <w:t>1</w:t>
              </w:r>
            </w:ins>
            <w:ins w:id="44" w:author="Katey Yoast" w:date="2016-02-09T08:18:00Z">
              <w:r w:rsidR="00633B09">
                <w:rPr>
                  <w:rFonts w:ascii="Arial" w:hAnsi="Arial" w:cs="Arial"/>
                  <w:sz w:val="22"/>
                  <w:szCs w:val="22"/>
                </w:rPr>
                <w:t>5</w:t>
              </w:r>
            </w:ins>
          </w:p>
        </w:tc>
      </w:tr>
      <w:tr w:rsidR="004F6697" w:rsidRPr="00704C43" w14:paraId="07ABA9AB" w14:textId="77777777" w:rsidTr="00D57217">
        <w:trPr>
          <w:jc w:val="center"/>
        </w:trPr>
        <w:tc>
          <w:tcPr>
            <w:tcW w:w="6393" w:type="dxa"/>
            <w:vAlign w:val="center"/>
          </w:tcPr>
          <w:p w14:paraId="17E70970" w14:textId="722B90ED" w:rsidR="004F6697" w:rsidRPr="00D57217" w:rsidRDefault="00ED0DB1" w:rsidP="006C7E5D">
            <w:pPr>
              <w:pStyle w:val="ListParagraph"/>
              <w:numPr>
                <w:ilvl w:val="1"/>
                <w:numId w:val="32"/>
              </w:numPr>
              <w:spacing w:before="120" w:after="120"/>
              <w:rPr>
                <w:rFonts w:ascii="Arial" w:hAnsi="Arial" w:cs="Arial"/>
                <w:sz w:val="22"/>
                <w:szCs w:val="22"/>
              </w:rPr>
            </w:pPr>
            <w:r>
              <w:rPr>
                <w:rFonts w:ascii="Arial" w:hAnsi="Arial" w:cs="Arial"/>
                <w:sz w:val="22"/>
                <w:szCs w:val="22"/>
              </w:rPr>
              <w:t>Discuss</w:t>
            </w:r>
            <w:r w:rsidR="00E36D9F" w:rsidRPr="00D57217">
              <w:rPr>
                <w:rFonts w:ascii="Arial" w:hAnsi="Arial" w:cs="Arial"/>
                <w:sz w:val="22"/>
                <w:szCs w:val="22"/>
              </w:rPr>
              <w:t xml:space="preserve"> how </w:t>
            </w:r>
            <w:r w:rsidR="00185638">
              <w:rPr>
                <w:rFonts w:ascii="Arial" w:hAnsi="Arial" w:cs="Arial"/>
                <w:sz w:val="22"/>
                <w:szCs w:val="22"/>
              </w:rPr>
              <w:t>R</w:t>
            </w:r>
            <w:r w:rsidR="00185638" w:rsidRPr="00D57217">
              <w:rPr>
                <w:rFonts w:ascii="Arial" w:hAnsi="Arial" w:cs="Arial"/>
                <w:sz w:val="22"/>
                <w:szCs w:val="22"/>
              </w:rPr>
              <w:t xml:space="preserve"> </w:t>
            </w:r>
            <w:r w:rsidR="00E36D9F" w:rsidRPr="00D57217">
              <w:rPr>
                <w:rFonts w:ascii="Arial" w:hAnsi="Arial" w:cs="Arial"/>
                <w:sz w:val="22"/>
                <w:szCs w:val="22"/>
              </w:rPr>
              <w:t>is applicable to soil survey</w:t>
            </w:r>
            <w:r w:rsidR="006C7E5D">
              <w:rPr>
                <w:rFonts w:ascii="Arial" w:hAnsi="Arial" w:cs="Arial"/>
                <w:sz w:val="22"/>
                <w:szCs w:val="22"/>
              </w:rPr>
              <w:t xml:space="preserve"> data.</w:t>
            </w:r>
          </w:p>
        </w:tc>
        <w:tc>
          <w:tcPr>
            <w:tcW w:w="3287" w:type="dxa"/>
            <w:vAlign w:val="center"/>
          </w:tcPr>
          <w:p w14:paraId="1561BFBE" w14:textId="77777777" w:rsidR="003128EC" w:rsidRPr="00D57217" w:rsidRDefault="00F06CCD" w:rsidP="009E3868">
            <w:pPr>
              <w:spacing w:before="120" w:after="120"/>
              <w:rPr>
                <w:rFonts w:ascii="Arial" w:hAnsi="Arial" w:cs="Arial"/>
                <w:sz w:val="22"/>
                <w:szCs w:val="22"/>
              </w:rPr>
            </w:pPr>
            <w:r w:rsidRPr="00D57217">
              <w:rPr>
                <w:rFonts w:ascii="Arial" w:hAnsi="Arial" w:cs="Arial"/>
                <w:sz w:val="22"/>
                <w:szCs w:val="22"/>
              </w:rPr>
              <w:t>Who has experience using R?</w:t>
            </w:r>
          </w:p>
          <w:p w14:paraId="62059C63" w14:textId="77777777" w:rsidR="00F06CCD" w:rsidRPr="00D57217" w:rsidRDefault="00F06CCD" w:rsidP="009E3868">
            <w:pPr>
              <w:spacing w:before="120" w:after="120"/>
              <w:rPr>
                <w:rFonts w:ascii="Arial" w:hAnsi="Arial" w:cs="Arial"/>
                <w:sz w:val="22"/>
                <w:szCs w:val="22"/>
              </w:rPr>
            </w:pPr>
            <w:r w:rsidRPr="00D57217">
              <w:rPr>
                <w:rFonts w:ascii="Arial" w:hAnsi="Arial" w:cs="Arial"/>
                <w:sz w:val="22"/>
                <w:szCs w:val="22"/>
              </w:rPr>
              <w:t>For those who have used R, what do you use it for?</w:t>
            </w:r>
          </w:p>
        </w:tc>
        <w:tc>
          <w:tcPr>
            <w:tcW w:w="3701" w:type="dxa"/>
            <w:vAlign w:val="center"/>
          </w:tcPr>
          <w:p w14:paraId="0C4D5CEE" w14:textId="77777777" w:rsidR="00EE18AB" w:rsidRPr="00D57217" w:rsidRDefault="00F06CCD" w:rsidP="009E3868">
            <w:pPr>
              <w:spacing w:before="120" w:after="120"/>
              <w:rPr>
                <w:rFonts w:ascii="Arial" w:hAnsi="Arial" w:cs="Arial"/>
                <w:sz w:val="22"/>
                <w:szCs w:val="22"/>
              </w:rPr>
            </w:pPr>
            <w:r w:rsidRPr="00D57217">
              <w:rPr>
                <w:rFonts w:ascii="Arial" w:hAnsi="Arial" w:cs="Arial"/>
                <w:sz w:val="22"/>
                <w:szCs w:val="22"/>
              </w:rPr>
              <w:t>Have students</w:t>
            </w:r>
            <w:r w:rsidR="00A627BD" w:rsidRPr="00D57217">
              <w:rPr>
                <w:rFonts w:ascii="Arial" w:hAnsi="Arial" w:cs="Arial"/>
                <w:sz w:val="22"/>
                <w:szCs w:val="22"/>
              </w:rPr>
              <w:t>’</w:t>
            </w:r>
            <w:r w:rsidRPr="00D57217">
              <w:rPr>
                <w:rFonts w:ascii="Arial" w:hAnsi="Arial" w:cs="Arial"/>
                <w:sz w:val="22"/>
                <w:szCs w:val="22"/>
              </w:rPr>
              <w:t xml:space="preserve"> type responses in chat.</w:t>
            </w:r>
          </w:p>
          <w:p w14:paraId="0EF2DD92" w14:textId="77777777" w:rsidR="00A627BD" w:rsidRPr="00D57217" w:rsidRDefault="00A627BD" w:rsidP="009E3868">
            <w:pPr>
              <w:spacing w:before="120" w:after="120"/>
              <w:rPr>
                <w:rFonts w:ascii="Arial" w:hAnsi="Arial" w:cs="Arial"/>
                <w:sz w:val="22"/>
                <w:szCs w:val="22"/>
              </w:rPr>
            </w:pPr>
            <w:r w:rsidRPr="00D57217">
              <w:rPr>
                <w:rFonts w:ascii="Arial" w:hAnsi="Arial" w:cs="Arial"/>
                <w:sz w:val="22"/>
                <w:szCs w:val="22"/>
              </w:rPr>
              <w:t>Reference 1.1</w:t>
            </w:r>
          </w:p>
        </w:tc>
        <w:tc>
          <w:tcPr>
            <w:tcW w:w="1009" w:type="dxa"/>
            <w:vAlign w:val="center"/>
          </w:tcPr>
          <w:p w14:paraId="162AEBFB" w14:textId="77777777" w:rsidR="004F6697" w:rsidRPr="00704C43" w:rsidRDefault="003D2B7E" w:rsidP="00D14C5C">
            <w:pPr>
              <w:spacing w:before="120" w:after="120"/>
              <w:jc w:val="center"/>
              <w:rPr>
                <w:rFonts w:ascii="Arial" w:hAnsi="Arial" w:cs="Arial"/>
                <w:sz w:val="22"/>
                <w:szCs w:val="22"/>
              </w:rPr>
            </w:pPr>
            <w:r>
              <w:rPr>
                <w:rFonts w:ascii="Arial" w:hAnsi="Arial" w:cs="Arial"/>
                <w:sz w:val="22"/>
                <w:szCs w:val="22"/>
              </w:rPr>
              <w:t>3</w:t>
            </w:r>
            <w:r w:rsidR="006F76D5">
              <w:rPr>
                <w:rFonts w:ascii="Arial" w:hAnsi="Arial" w:cs="Arial"/>
                <w:sz w:val="22"/>
                <w:szCs w:val="22"/>
              </w:rPr>
              <w:t>-10</w:t>
            </w:r>
          </w:p>
        </w:tc>
      </w:tr>
      <w:tr w:rsidR="00D57217" w:rsidRPr="00704C43" w14:paraId="2C8417AF" w14:textId="77777777" w:rsidTr="00D57217">
        <w:trPr>
          <w:jc w:val="center"/>
        </w:trPr>
        <w:tc>
          <w:tcPr>
            <w:tcW w:w="6393" w:type="dxa"/>
            <w:vAlign w:val="center"/>
          </w:tcPr>
          <w:p w14:paraId="5F98C269" w14:textId="77777777" w:rsidR="00D57217" w:rsidRPr="00D57217" w:rsidRDefault="00D57217" w:rsidP="00D57217">
            <w:pPr>
              <w:pStyle w:val="ListParagraph"/>
              <w:numPr>
                <w:ilvl w:val="1"/>
                <w:numId w:val="32"/>
              </w:numPr>
              <w:spacing w:before="120" w:after="120"/>
              <w:rPr>
                <w:rFonts w:ascii="Arial" w:hAnsi="Arial" w:cs="Arial"/>
                <w:sz w:val="22"/>
                <w:szCs w:val="22"/>
              </w:rPr>
            </w:pPr>
            <w:r>
              <w:rPr>
                <w:rFonts w:ascii="Arial" w:hAnsi="Arial" w:cs="Arial"/>
                <w:sz w:val="22"/>
                <w:szCs w:val="22"/>
              </w:rPr>
              <w:t>Overview</w:t>
            </w:r>
          </w:p>
        </w:tc>
        <w:tc>
          <w:tcPr>
            <w:tcW w:w="3287" w:type="dxa"/>
            <w:vAlign w:val="center"/>
          </w:tcPr>
          <w:p w14:paraId="02672651" w14:textId="77777777" w:rsidR="00D57217" w:rsidRDefault="00D57217" w:rsidP="00D57217">
            <w:pPr>
              <w:spacing w:before="120" w:after="120"/>
              <w:rPr>
                <w:rFonts w:ascii="Arial" w:hAnsi="Arial" w:cs="Arial"/>
                <w:sz w:val="22"/>
                <w:szCs w:val="22"/>
              </w:rPr>
            </w:pPr>
            <w:r>
              <w:rPr>
                <w:rFonts w:ascii="Arial" w:hAnsi="Arial" w:cs="Arial"/>
                <w:sz w:val="22"/>
                <w:szCs w:val="22"/>
              </w:rPr>
              <w:t>Please take a moment to read to yourselves the objectives for this module.</w:t>
            </w:r>
          </w:p>
        </w:tc>
        <w:tc>
          <w:tcPr>
            <w:tcW w:w="3701" w:type="dxa"/>
            <w:vAlign w:val="center"/>
          </w:tcPr>
          <w:p w14:paraId="4A35A1AE" w14:textId="2435B1C9" w:rsidR="00ED0DB1" w:rsidRDefault="00ED0DB1" w:rsidP="00DC08E3">
            <w:pPr>
              <w:spacing w:before="120" w:after="120"/>
              <w:rPr>
                <w:ins w:id="45" w:author="Katey Yoast" w:date="2015-12-16T11:16:00Z"/>
                <w:rFonts w:ascii="Arial" w:hAnsi="Arial" w:cs="Arial"/>
                <w:sz w:val="22"/>
                <w:szCs w:val="22"/>
              </w:rPr>
            </w:pPr>
            <w:ins w:id="46" w:author="Katey Yoast" w:date="2015-12-16T11:16:00Z">
              <w:r>
                <w:rPr>
                  <w:rFonts w:ascii="Arial" w:hAnsi="Arial" w:cs="Arial"/>
                  <w:sz w:val="22"/>
                  <w:szCs w:val="22"/>
                </w:rPr>
                <w:t xml:space="preserve">Describe the structure and history of soil survey data. </w:t>
              </w:r>
            </w:ins>
          </w:p>
          <w:p w14:paraId="3A36DEF3" w14:textId="0C63C9D1" w:rsidR="00D57217" w:rsidRDefault="00D57217" w:rsidP="00D57217">
            <w:pPr>
              <w:spacing w:before="120" w:after="120"/>
              <w:rPr>
                <w:rFonts w:ascii="Arial" w:hAnsi="Arial" w:cs="Arial"/>
                <w:sz w:val="22"/>
                <w:szCs w:val="22"/>
              </w:rPr>
            </w:pPr>
            <w:r>
              <w:rPr>
                <w:rFonts w:ascii="Arial" w:hAnsi="Arial" w:cs="Arial"/>
                <w:sz w:val="22"/>
                <w:szCs w:val="22"/>
              </w:rPr>
              <w:t xml:space="preserve">Open R GUI, </w:t>
            </w:r>
            <w:r w:rsidR="0041302B">
              <w:rPr>
                <w:rFonts w:ascii="Arial" w:hAnsi="Arial" w:cs="Arial"/>
                <w:sz w:val="22"/>
                <w:szCs w:val="22"/>
              </w:rPr>
              <w:t>RStudio</w:t>
            </w:r>
            <w:r>
              <w:rPr>
                <w:rFonts w:ascii="Arial" w:hAnsi="Arial" w:cs="Arial"/>
                <w:sz w:val="22"/>
                <w:szCs w:val="22"/>
              </w:rPr>
              <w:t xml:space="preserve">, </w:t>
            </w:r>
            <w:r w:rsidR="00185638">
              <w:rPr>
                <w:rFonts w:ascii="Arial" w:hAnsi="Arial" w:cs="Arial"/>
                <w:sz w:val="22"/>
                <w:szCs w:val="22"/>
              </w:rPr>
              <w:t xml:space="preserve">and </w:t>
            </w:r>
            <w:r>
              <w:rPr>
                <w:rFonts w:ascii="Arial" w:hAnsi="Arial" w:cs="Arial"/>
                <w:sz w:val="22"/>
                <w:szCs w:val="22"/>
              </w:rPr>
              <w:t>Rcmdr programs.</w:t>
            </w:r>
          </w:p>
          <w:p w14:paraId="6613EBB0" w14:textId="77777777" w:rsidR="00D57217" w:rsidRDefault="00D57217" w:rsidP="00D57217">
            <w:pPr>
              <w:spacing w:before="120" w:after="120"/>
              <w:rPr>
                <w:rFonts w:ascii="Arial" w:hAnsi="Arial" w:cs="Arial"/>
                <w:sz w:val="22"/>
                <w:szCs w:val="22"/>
              </w:rPr>
            </w:pPr>
            <w:r>
              <w:rPr>
                <w:rFonts w:ascii="Arial" w:hAnsi="Arial" w:cs="Arial"/>
                <w:sz w:val="22"/>
                <w:szCs w:val="22"/>
              </w:rPr>
              <w:t>Import/Export data in R.</w:t>
            </w:r>
          </w:p>
          <w:p w14:paraId="2545AFDB" w14:textId="77777777" w:rsidR="00D57217" w:rsidRDefault="00D57217" w:rsidP="00D57217">
            <w:pPr>
              <w:spacing w:before="120" w:after="120"/>
              <w:rPr>
                <w:rFonts w:ascii="Arial" w:hAnsi="Arial" w:cs="Arial"/>
                <w:sz w:val="22"/>
                <w:szCs w:val="22"/>
              </w:rPr>
            </w:pPr>
            <w:r>
              <w:rPr>
                <w:rFonts w:ascii="Arial" w:hAnsi="Arial" w:cs="Arial"/>
                <w:sz w:val="22"/>
                <w:szCs w:val="22"/>
              </w:rPr>
              <w:t>Sav</w:t>
            </w:r>
            <w:r w:rsidR="00185638">
              <w:rPr>
                <w:rFonts w:ascii="Arial" w:hAnsi="Arial" w:cs="Arial"/>
                <w:sz w:val="22"/>
                <w:szCs w:val="22"/>
              </w:rPr>
              <w:t>e</w:t>
            </w:r>
            <w:r>
              <w:rPr>
                <w:rFonts w:ascii="Arial" w:hAnsi="Arial" w:cs="Arial"/>
                <w:sz w:val="22"/>
                <w:szCs w:val="22"/>
              </w:rPr>
              <w:t xml:space="preserve"> R files and data</w:t>
            </w:r>
            <w:r w:rsidR="00185638">
              <w:rPr>
                <w:rFonts w:ascii="Arial" w:hAnsi="Arial" w:cs="Arial"/>
                <w:sz w:val="22"/>
                <w:szCs w:val="22"/>
              </w:rPr>
              <w:t>.</w:t>
            </w:r>
          </w:p>
          <w:p w14:paraId="0774D273" w14:textId="3AF24449" w:rsidR="00D57217" w:rsidRPr="00D57217" w:rsidRDefault="00D57217" w:rsidP="00DC08E3">
            <w:pPr>
              <w:spacing w:before="120" w:after="120"/>
              <w:rPr>
                <w:rFonts w:ascii="Arial" w:hAnsi="Arial" w:cs="Arial"/>
                <w:sz w:val="22"/>
                <w:szCs w:val="22"/>
              </w:rPr>
            </w:pPr>
            <w:r>
              <w:rPr>
                <w:rFonts w:ascii="Arial" w:hAnsi="Arial" w:cs="Arial"/>
                <w:sz w:val="22"/>
                <w:szCs w:val="22"/>
              </w:rPr>
              <w:t>Install, load, and update R packages.</w:t>
            </w:r>
          </w:p>
        </w:tc>
        <w:tc>
          <w:tcPr>
            <w:tcW w:w="1009" w:type="dxa"/>
            <w:vAlign w:val="center"/>
          </w:tcPr>
          <w:p w14:paraId="27BA2E04" w14:textId="77777777" w:rsidR="00D57217" w:rsidRDefault="009419EC" w:rsidP="00D57217">
            <w:pPr>
              <w:spacing w:before="120" w:after="120"/>
              <w:jc w:val="center"/>
              <w:rPr>
                <w:rFonts w:ascii="Arial" w:hAnsi="Arial" w:cs="Arial"/>
                <w:sz w:val="22"/>
                <w:szCs w:val="22"/>
              </w:rPr>
            </w:pPr>
            <w:r>
              <w:rPr>
                <w:rFonts w:ascii="Arial" w:hAnsi="Arial" w:cs="Arial"/>
                <w:sz w:val="22"/>
                <w:szCs w:val="22"/>
              </w:rPr>
              <w:t>2-3</w:t>
            </w:r>
          </w:p>
        </w:tc>
      </w:tr>
      <w:tr w:rsidR="003128EC" w:rsidRPr="00704C43" w14:paraId="69DF5293" w14:textId="77777777" w:rsidTr="00D57217">
        <w:trPr>
          <w:jc w:val="center"/>
        </w:trPr>
        <w:tc>
          <w:tcPr>
            <w:tcW w:w="6393" w:type="dxa"/>
            <w:vAlign w:val="center"/>
          </w:tcPr>
          <w:p w14:paraId="628D724F" w14:textId="77777777" w:rsidR="003128EC" w:rsidRPr="00D57217" w:rsidRDefault="009419EC" w:rsidP="009419EC">
            <w:pPr>
              <w:pStyle w:val="ListParagraph"/>
              <w:numPr>
                <w:ilvl w:val="1"/>
                <w:numId w:val="32"/>
              </w:numPr>
              <w:spacing w:before="120" w:after="120"/>
              <w:rPr>
                <w:rFonts w:ascii="Arial" w:hAnsi="Arial" w:cs="Arial"/>
                <w:sz w:val="22"/>
                <w:szCs w:val="22"/>
              </w:rPr>
            </w:pPr>
            <w:r>
              <w:rPr>
                <w:rFonts w:ascii="Arial" w:hAnsi="Arial" w:cs="Arial"/>
                <w:sz w:val="22"/>
                <w:szCs w:val="22"/>
              </w:rPr>
              <w:t>Deliver PowerPoint to i</w:t>
            </w:r>
            <w:r w:rsidR="00E36D9F" w:rsidRPr="00D57217">
              <w:rPr>
                <w:rFonts w:ascii="Arial" w:hAnsi="Arial" w:cs="Arial"/>
                <w:sz w:val="22"/>
                <w:szCs w:val="22"/>
              </w:rPr>
              <w:t>ntroduce R GUI</w:t>
            </w:r>
            <w:r w:rsidR="006C7E5D">
              <w:rPr>
                <w:rFonts w:ascii="Arial" w:hAnsi="Arial" w:cs="Arial"/>
                <w:sz w:val="22"/>
                <w:szCs w:val="22"/>
              </w:rPr>
              <w:t xml:space="preserve"> </w:t>
            </w:r>
            <w:r w:rsidR="00E36D9F" w:rsidRPr="00D57217">
              <w:rPr>
                <w:rFonts w:ascii="Arial" w:hAnsi="Arial" w:cs="Arial"/>
                <w:sz w:val="22"/>
                <w:szCs w:val="22"/>
              </w:rPr>
              <w:t>and how it is used in soil survey</w:t>
            </w:r>
          </w:p>
        </w:tc>
        <w:tc>
          <w:tcPr>
            <w:tcW w:w="3287" w:type="dxa"/>
            <w:vAlign w:val="center"/>
          </w:tcPr>
          <w:p w14:paraId="67672374" w14:textId="77777777" w:rsidR="003128EC" w:rsidRPr="00D57217" w:rsidRDefault="00E36D9F" w:rsidP="009E3868">
            <w:pPr>
              <w:spacing w:before="120" w:after="120"/>
              <w:rPr>
                <w:rFonts w:ascii="Arial" w:hAnsi="Arial" w:cs="Arial"/>
                <w:sz w:val="22"/>
                <w:szCs w:val="22"/>
              </w:rPr>
            </w:pPr>
            <w:r w:rsidRPr="00D57217">
              <w:rPr>
                <w:rFonts w:ascii="Arial" w:hAnsi="Arial" w:cs="Arial"/>
                <w:sz w:val="22"/>
                <w:szCs w:val="22"/>
              </w:rPr>
              <w:t>Why R?  For example:</w:t>
            </w:r>
            <w:r w:rsidR="0077604D" w:rsidRPr="00D57217">
              <w:rPr>
                <w:rFonts w:ascii="Arial" w:hAnsi="Arial" w:cs="Arial"/>
                <w:sz w:val="22"/>
                <w:szCs w:val="22"/>
              </w:rPr>
              <w:t xml:space="preserve">  explore spatial data trends (ESI point data, pedon)</w:t>
            </w:r>
          </w:p>
          <w:p w14:paraId="7AC80269" w14:textId="77777777" w:rsidR="00E36D9F" w:rsidRPr="00D57217" w:rsidRDefault="00E73458" w:rsidP="009E3868">
            <w:pPr>
              <w:spacing w:before="120" w:after="120"/>
              <w:rPr>
                <w:rFonts w:ascii="Arial" w:hAnsi="Arial" w:cs="Arial"/>
                <w:sz w:val="22"/>
                <w:szCs w:val="22"/>
              </w:rPr>
            </w:pPr>
            <w:r w:rsidRPr="00D57217">
              <w:rPr>
                <w:rFonts w:ascii="Arial" w:hAnsi="Arial" w:cs="Arial"/>
                <w:sz w:val="22"/>
                <w:szCs w:val="22"/>
              </w:rPr>
              <w:t xml:space="preserve">Soil scientists are using R for exploring soil data, modeling soil properties or classes, validating and providing uncertainty assessments of </w:t>
            </w:r>
            <w:r w:rsidRPr="00D57217">
              <w:rPr>
                <w:rFonts w:ascii="Arial" w:hAnsi="Arial" w:cs="Arial"/>
                <w:sz w:val="22"/>
                <w:szCs w:val="22"/>
              </w:rPr>
              <w:lastRenderedPageBreak/>
              <w:t>raster-based model predictions, and developing and editing packages to expand functionality in R.</w:t>
            </w:r>
          </w:p>
        </w:tc>
        <w:tc>
          <w:tcPr>
            <w:tcW w:w="3701" w:type="dxa"/>
            <w:vAlign w:val="center"/>
          </w:tcPr>
          <w:p w14:paraId="66117E36" w14:textId="77777777" w:rsidR="00DB629F" w:rsidRPr="00D57217" w:rsidRDefault="00DB629F" w:rsidP="009E3868">
            <w:pPr>
              <w:spacing w:before="120" w:after="120"/>
              <w:rPr>
                <w:rFonts w:ascii="Arial" w:hAnsi="Arial" w:cs="Arial"/>
                <w:sz w:val="22"/>
                <w:szCs w:val="22"/>
              </w:rPr>
            </w:pPr>
            <w:r w:rsidRPr="00D57217">
              <w:rPr>
                <w:rFonts w:ascii="Arial" w:hAnsi="Arial" w:cs="Arial"/>
                <w:sz w:val="22"/>
                <w:szCs w:val="22"/>
              </w:rPr>
              <w:lastRenderedPageBreak/>
              <w:t>See slides X - X</w:t>
            </w:r>
          </w:p>
          <w:p w14:paraId="4823D86D" w14:textId="77777777" w:rsidR="003128EC" w:rsidRPr="00D57217" w:rsidRDefault="00AF5BF5" w:rsidP="009E3868">
            <w:pPr>
              <w:spacing w:before="120" w:after="120"/>
              <w:rPr>
                <w:rFonts w:ascii="Arial" w:hAnsi="Arial" w:cs="Arial"/>
                <w:sz w:val="22"/>
                <w:szCs w:val="22"/>
              </w:rPr>
            </w:pPr>
            <w:r w:rsidRPr="00D57217">
              <w:rPr>
                <w:rFonts w:ascii="Arial" w:hAnsi="Arial" w:cs="Arial"/>
                <w:sz w:val="22"/>
                <w:szCs w:val="22"/>
              </w:rPr>
              <w:t>Other examples can be used – state heritage plot data, witness tree data, KSSL, soil survey  observations, forest service observations</w:t>
            </w:r>
          </w:p>
          <w:p w14:paraId="22329C46" w14:textId="77777777" w:rsidR="00A627BD" w:rsidRPr="00D57217" w:rsidRDefault="00A627BD" w:rsidP="009E3868">
            <w:pPr>
              <w:spacing w:before="120" w:after="120"/>
              <w:rPr>
                <w:rFonts w:ascii="Arial" w:hAnsi="Arial" w:cs="Arial"/>
                <w:sz w:val="22"/>
                <w:szCs w:val="22"/>
              </w:rPr>
            </w:pPr>
            <w:r w:rsidRPr="00D57217">
              <w:rPr>
                <w:rFonts w:ascii="Arial" w:hAnsi="Arial" w:cs="Arial"/>
                <w:sz w:val="22"/>
                <w:szCs w:val="22"/>
              </w:rPr>
              <w:t>Reference 1.2</w:t>
            </w:r>
          </w:p>
          <w:p w14:paraId="0AA1F8A2" w14:textId="77777777" w:rsidR="00AE2C21" w:rsidRPr="007774CE" w:rsidRDefault="00AE2C21" w:rsidP="00D57217">
            <w:pPr>
              <w:pStyle w:val="ListParagraph"/>
              <w:spacing w:before="120" w:after="120"/>
              <w:rPr>
                <w:rFonts w:ascii="Arial" w:hAnsi="Arial" w:cs="Arial"/>
                <w:sz w:val="22"/>
                <w:szCs w:val="22"/>
              </w:rPr>
            </w:pPr>
          </w:p>
        </w:tc>
        <w:tc>
          <w:tcPr>
            <w:tcW w:w="1009" w:type="dxa"/>
            <w:vAlign w:val="center"/>
          </w:tcPr>
          <w:p w14:paraId="02CC121B" w14:textId="77777777" w:rsidR="003128EC" w:rsidRPr="00704C43" w:rsidRDefault="006F76D5" w:rsidP="00D14C5C">
            <w:pPr>
              <w:spacing w:before="120" w:after="120"/>
              <w:jc w:val="center"/>
              <w:rPr>
                <w:rFonts w:ascii="Arial" w:hAnsi="Arial" w:cs="Arial"/>
                <w:sz w:val="22"/>
                <w:szCs w:val="22"/>
              </w:rPr>
            </w:pPr>
            <w:r>
              <w:rPr>
                <w:rFonts w:ascii="Arial" w:hAnsi="Arial" w:cs="Arial"/>
                <w:sz w:val="22"/>
                <w:szCs w:val="22"/>
              </w:rPr>
              <w:lastRenderedPageBreak/>
              <w:t>10</w:t>
            </w:r>
          </w:p>
        </w:tc>
      </w:tr>
      <w:tr w:rsidR="003128EC" w:rsidRPr="00704C43" w14:paraId="7498C3C5" w14:textId="77777777" w:rsidTr="00D57217">
        <w:trPr>
          <w:jc w:val="center"/>
        </w:trPr>
        <w:tc>
          <w:tcPr>
            <w:tcW w:w="6393" w:type="dxa"/>
            <w:vAlign w:val="center"/>
          </w:tcPr>
          <w:p w14:paraId="376FB728" w14:textId="77777777" w:rsidR="003128EC" w:rsidRPr="00D57217" w:rsidRDefault="00E06347" w:rsidP="00E06347">
            <w:pPr>
              <w:pStyle w:val="ListParagraph"/>
              <w:numPr>
                <w:ilvl w:val="2"/>
                <w:numId w:val="32"/>
              </w:numPr>
              <w:spacing w:before="120" w:after="120"/>
              <w:ind w:left="517" w:hanging="517"/>
              <w:rPr>
                <w:rFonts w:ascii="Arial" w:hAnsi="Arial" w:cs="Arial"/>
                <w:iCs/>
                <w:sz w:val="22"/>
                <w:szCs w:val="22"/>
              </w:rPr>
            </w:pPr>
            <w:ins w:id="47" w:author="Katey Yoast" w:date="2015-12-16T11:45:00Z">
              <w:r>
                <w:rPr>
                  <w:rFonts w:ascii="Arial" w:hAnsi="Arial" w:cs="Arial"/>
                  <w:iCs/>
                  <w:sz w:val="22"/>
                  <w:szCs w:val="22"/>
                </w:rPr>
                <w:lastRenderedPageBreak/>
                <w:t xml:space="preserve"> </w:t>
              </w:r>
            </w:ins>
            <w:r w:rsidR="00DB629F" w:rsidRPr="00D57217">
              <w:rPr>
                <w:rFonts w:ascii="Arial" w:hAnsi="Arial" w:cs="Arial"/>
                <w:iCs/>
                <w:sz w:val="22"/>
                <w:szCs w:val="22"/>
              </w:rPr>
              <w:t>Exercise using Basic R commands</w:t>
            </w:r>
          </w:p>
        </w:tc>
        <w:tc>
          <w:tcPr>
            <w:tcW w:w="3287" w:type="dxa"/>
            <w:vAlign w:val="center"/>
          </w:tcPr>
          <w:p w14:paraId="53D25DA2" w14:textId="77777777" w:rsidR="003128EC" w:rsidRPr="00D57217" w:rsidRDefault="00AE2C21" w:rsidP="009E3868">
            <w:pPr>
              <w:spacing w:before="120" w:after="120"/>
              <w:rPr>
                <w:rFonts w:ascii="Arial" w:hAnsi="Arial" w:cs="Arial"/>
                <w:sz w:val="22"/>
                <w:szCs w:val="22"/>
              </w:rPr>
            </w:pPr>
            <w:r w:rsidRPr="00D57217">
              <w:rPr>
                <w:rFonts w:ascii="Arial" w:hAnsi="Arial" w:cs="Arial"/>
                <w:sz w:val="22"/>
                <w:szCs w:val="22"/>
              </w:rPr>
              <w:t>Set working directory after opening R.</w:t>
            </w:r>
          </w:p>
        </w:tc>
        <w:tc>
          <w:tcPr>
            <w:tcW w:w="3701" w:type="dxa"/>
            <w:vAlign w:val="center"/>
          </w:tcPr>
          <w:p w14:paraId="485F0377" w14:textId="77777777" w:rsidR="00EE18AB" w:rsidRPr="00D57217" w:rsidRDefault="00DB629F" w:rsidP="009E3868">
            <w:pPr>
              <w:spacing w:before="120" w:after="120"/>
              <w:rPr>
                <w:rFonts w:ascii="Arial" w:hAnsi="Arial" w:cs="Arial"/>
                <w:sz w:val="22"/>
                <w:szCs w:val="22"/>
              </w:rPr>
            </w:pPr>
            <w:r w:rsidRPr="00D57217">
              <w:rPr>
                <w:rFonts w:ascii="Arial" w:hAnsi="Arial" w:cs="Arial"/>
                <w:sz w:val="22"/>
                <w:szCs w:val="22"/>
              </w:rPr>
              <w:t>This is accomplished individually and includes importing, viewing</w:t>
            </w:r>
            <w:r w:rsidR="005B38D2" w:rsidRPr="00D57217">
              <w:rPr>
                <w:rFonts w:ascii="Arial" w:hAnsi="Arial" w:cs="Arial"/>
                <w:sz w:val="22"/>
                <w:szCs w:val="22"/>
              </w:rPr>
              <w:t>,</w:t>
            </w:r>
            <w:r w:rsidRPr="00D57217">
              <w:rPr>
                <w:rFonts w:ascii="Arial" w:hAnsi="Arial" w:cs="Arial"/>
                <w:sz w:val="22"/>
                <w:szCs w:val="22"/>
              </w:rPr>
              <w:t xml:space="preserve"> and</w:t>
            </w:r>
            <w:r w:rsidR="005B38D2" w:rsidRPr="00D57217">
              <w:rPr>
                <w:rFonts w:ascii="Arial" w:hAnsi="Arial" w:cs="Arial"/>
                <w:sz w:val="22"/>
                <w:szCs w:val="22"/>
              </w:rPr>
              <w:t xml:space="preserve"> exporting data.</w:t>
            </w:r>
            <w:r w:rsidRPr="00D57217">
              <w:rPr>
                <w:rFonts w:ascii="Arial" w:hAnsi="Arial" w:cs="Arial"/>
                <w:sz w:val="22"/>
                <w:szCs w:val="22"/>
              </w:rPr>
              <w:t xml:space="preserve"> </w:t>
            </w:r>
          </w:p>
          <w:p w14:paraId="0014D07D" w14:textId="77777777" w:rsidR="005B38D2" w:rsidRPr="00D57217" w:rsidRDefault="005B38D2" w:rsidP="009E3868">
            <w:pPr>
              <w:spacing w:before="120" w:after="120"/>
              <w:rPr>
                <w:rFonts w:ascii="Arial" w:hAnsi="Arial" w:cs="Arial"/>
                <w:sz w:val="22"/>
                <w:szCs w:val="22"/>
              </w:rPr>
            </w:pPr>
            <w:r w:rsidRPr="00D57217">
              <w:rPr>
                <w:rFonts w:ascii="Arial" w:hAnsi="Arial" w:cs="Arial"/>
                <w:sz w:val="22"/>
                <w:szCs w:val="22"/>
              </w:rPr>
              <w:t>Use the Sand data set.</w:t>
            </w:r>
          </w:p>
          <w:p w14:paraId="398F003C" w14:textId="77777777" w:rsidR="00A627BD" w:rsidRPr="00D57217" w:rsidRDefault="00A627BD" w:rsidP="009E3868">
            <w:pPr>
              <w:spacing w:before="120" w:after="120"/>
              <w:rPr>
                <w:rFonts w:ascii="Arial" w:hAnsi="Arial" w:cs="Arial"/>
                <w:sz w:val="22"/>
                <w:szCs w:val="22"/>
              </w:rPr>
            </w:pPr>
            <w:r w:rsidRPr="00D57217">
              <w:rPr>
                <w:rFonts w:ascii="Arial" w:hAnsi="Arial" w:cs="Arial"/>
                <w:sz w:val="22"/>
                <w:szCs w:val="22"/>
              </w:rPr>
              <w:t>Reference 1.3</w:t>
            </w:r>
            <w:r w:rsidR="00B271C5" w:rsidRPr="00D57217">
              <w:rPr>
                <w:rFonts w:ascii="Arial" w:hAnsi="Arial" w:cs="Arial"/>
                <w:sz w:val="22"/>
                <w:szCs w:val="22"/>
              </w:rPr>
              <w:t xml:space="preserve"> and 1.6</w:t>
            </w:r>
          </w:p>
        </w:tc>
        <w:tc>
          <w:tcPr>
            <w:tcW w:w="1009" w:type="dxa"/>
            <w:vAlign w:val="center"/>
          </w:tcPr>
          <w:p w14:paraId="3E08D9D0" w14:textId="77777777" w:rsidR="003128EC" w:rsidRPr="00704C43" w:rsidRDefault="0011189B" w:rsidP="00D14C5C">
            <w:pPr>
              <w:spacing w:before="120" w:after="120"/>
              <w:jc w:val="center"/>
              <w:rPr>
                <w:rFonts w:ascii="Arial" w:hAnsi="Arial" w:cs="Arial"/>
                <w:sz w:val="22"/>
                <w:szCs w:val="22"/>
              </w:rPr>
            </w:pPr>
            <w:r>
              <w:rPr>
                <w:rFonts w:ascii="Arial" w:hAnsi="Arial" w:cs="Arial"/>
                <w:sz w:val="22"/>
                <w:szCs w:val="22"/>
              </w:rPr>
              <w:t>10</w:t>
            </w:r>
          </w:p>
        </w:tc>
      </w:tr>
      <w:tr w:rsidR="003128EC" w:rsidRPr="00704C43" w14:paraId="193F3D88" w14:textId="77777777" w:rsidTr="00D57217">
        <w:trPr>
          <w:jc w:val="center"/>
        </w:trPr>
        <w:tc>
          <w:tcPr>
            <w:tcW w:w="6393" w:type="dxa"/>
            <w:vAlign w:val="center"/>
          </w:tcPr>
          <w:p w14:paraId="239B5A26" w14:textId="77777777" w:rsidR="003128EC" w:rsidRPr="00D57217" w:rsidRDefault="009419EC" w:rsidP="00D57217">
            <w:pPr>
              <w:pStyle w:val="ListParagraph"/>
              <w:numPr>
                <w:ilvl w:val="1"/>
                <w:numId w:val="32"/>
              </w:numPr>
              <w:spacing w:before="120" w:after="120"/>
              <w:rPr>
                <w:rFonts w:ascii="Arial" w:hAnsi="Arial" w:cs="Arial"/>
                <w:sz w:val="22"/>
                <w:szCs w:val="22"/>
              </w:rPr>
            </w:pPr>
            <w:r>
              <w:rPr>
                <w:rFonts w:ascii="Arial" w:hAnsi="Arial" w:cs="Arial"/>
                <w:sz w:val="22"/>
                <w:szCs w:val="22"/>
              </w:rPr>
              <w:t xml:space="preserve">Deliver PowerPoint on </w:t>
            </w:r>
            <w:r w:rsidR="005B38D2" w:rsidRPr="00D57217">
              <w:rPr>
                <w:rFonts w:ascii="Arial" w:hAnsi="Arial" w:cs="Arial"/>
                <w:sz w:val="22"/>
                <w:szCs w:val="22"/>
              </w:rPr>
              <w:t>Data Objects</w:t>
            </w:r>
          </w:p>
        </w:tc>
        <w:tc>
          <w:tcPr>
            <w:tcW w:w="3287" w:type="dxa"/>
            <w:vAlign w:val="center"/>
          </w:tcPr>
          <w:p w14:paraId="19DE27C4" w14:textId="77777777" w:rsidR="003128EC" w:rsidRPr="00D57217" w:rsidRDefault="003128EC" w:rsidP="00D57217">
            <w:pPr>
              <w:spacing w:before="120" w:after="120"/>
              <w:ind w:left="360"/>
              <w:rPr>
                <w:rFonts w:ascii="Arial" w:hAnsi="Arial" w:cs="Arial"/>
                <w:sz w:val="22"/>
                <w:szCs w:val="22"/>
              </w:rPr>
            </w:pPr>
          </w:p>
        </w:tc>
        <w:tc>
          <w:tcPr>
            <w:tcW w:w="3701" w:type="dxa"/>
            <w:vAlign w:val="center"/>
          </w:tcPr>
          <w:p w14:paraId="7AA85A60" w14:textId="77777777" w:rsidR="003128EC" w:rsidRPr="00D57217" w:rsidRDefault="005B38D2" w:rsidP="00D57217">
            <w:pPr>
              <w:spacing w:before="120" w:after="120"/>
              <w:rPr>
                <w:rFonts w:ascii="Arial" w:hAnsi="Arial" w:cs="Arial"/>
                <w:sz w:val="22"/>
                <w:szCs w:val="22"/>
              </w:rPr>
            </w:pPr>
            <w:r w:rsidRPr="00D57217">
              <w:rPr>
                <w:rFonts w:ascii="Arial" w:hAnsi="Arial" w:cs="Arial"/>
                <w:sz w:val="22"/>
                <w:szCs w:val="22"/>
              </w:rPr>
              <w:t xml:space="preserve">Reference PowerPoint slides X </w:t>
            </w:r>
            <w:r w:rsidR="00A627BD" w:rsidRPr="00D57217">
              <w:rPr>
                <w:rFonts w:ascii="Arial" w:hAnsi="Arial" w:cs="Arial"/>
                <w:sz w:val="22"/>
                <w:szCs w:val="22"/>
              </w:rPr>
              <w:t>–</w:t>
            </w:r>
            <w:r w:rsidRPr="00D57217">
              <w:rPr>
                <w:rFonts w:ascii="Arial" w:hAnsi="Arial" w:cs="Arial"/>
                <w:sz w:val="22"/>
                <w:szCs w:val="22"/>
              </w:rPr>
              <w:t xml:space="preserve"> X</w:t>
            </w:r>
          </w:p>
          <w:p w14:paraId="279FFC5A" w14:textId="77777777" w:rsidR="00A627BD" w:rsidRPr="00D57217" w:rsidRDefault="00A627BD" w:rsidP="009E3868">
            <w:pPr>
              <w:spacing w:before="120" w:after="120"/>
              <w:rPr>
                <w:rFonts w:ascii="Arial" w:hAnsi="Arial" w:cs="Arial"/>
                <w:sz w:val="22"/>
                <w:szCs w:val="22"/>
              </w:rPr>
            </w:pPr>
            <w:r w:rsidRPr="00D57217">
              <w:rPr>
                <w:rFonts w:ascii="Arial" w:hAnsi="Arial" w:cs="Arial"/>
                <w:sz w:val="22"/>
                <w:szCs w:val="22"/>
              </w:rPr>
              <w:t>Reference 1.4</w:t>
            </w:r>
          </w:p>
        </w:tc>
        <w:tc>
          <w:tcPr>
            <w:tcW w:w="1009" w:type="dxa"/>
            <w:vAlign w:val="center"/>
          </w:tcPr>
          <w:p w14:paraId="3FA0DCB1" w14:textId="77777777" w:rsidR="003128EC" w:rsidRPr="00704C43" w:rsidRDefault="006F76D5" w:rsidP="00D14C5C">
            <w:pPr>
              <w:spacing w:before="120" w:after="120"/>
              <w:jc w:val="center"/>
              <w:rPr>
                <w:rFonts w:ascii="Arial" w:hAnsi="Arial" w:cs="Arial"/>
                <w:sz w:val="22"/>
                <w:szCs w:val="22"/>
              </w:rPr>
            </w:pPr>
            <w:r>
              <w:rPr>
                <w:rFonts w:ascii="Arial" w:hAnsi="Arial" w:cs="Arial"/>
                <w:sz w:val="22"/>
                <w:szCs w:val="22"/>
              </w:rPr>
              <w:t>5</w:t>
            </w:r>
          </w:p>
        </w:tc>
      </w:tr>
      <w:tr w:rsidR="003128EC" w:rsidRPr="00704C43" w14:paraId="0EC459A5" w14:textId="77777777" w:rsidTr="00D57217">
        <w:trPr>
          <w:jc w:val="center"/>
        </w:trPr>
        <w:tc>
          <w:tcPr>
            <w:tcW w:w="6393" w:type="dxa"/>
            <w:vAlign w:val="center"/>
          </w:tcPr>
          <w:p w14:paraId="2A284BF8" w14:textId="77777777" w:rsidR="003128EC" w:rsidRPr="00D57217" w:rsidRDefault="005B38D2" w:rsidP="00D57217">
            <w:pPr>
              <w:pStyle w:val="ListParagraph"/>
              <w:numPr>
                <w:ilvl w:val="1"/>
                <w:numId w:val="32"/>
              </w:numPr>
              <w:spacing w:before="120" w:after="120"/>
              <w:rPr>
                <w:rFonts w:ascii="Arial" w:hAnsi="Arial" w:cs="Arial"/>
                <w:sz w:val="22"/>
                <w:szCs w:val="22"/>
              </w:rPr>
            </w:pPr>
            <w:r w:rsidRPr="00D57217">
              <w:rPr>
                <w:rFonts w:ascii="Arial" w:hAnsi="Arial" w:cs="Arial"/>
                <w:sz w:val="22"/>
                <w:szCs w:val="22"/>
              </w:rPr>
              <w:t>Installing packages</w:t>
            </w:r>
          </w:p>
        </w:tc>
        <w:tc>
          <w:tcPr>
            <w:tcW w:w="3287" w:type="dxa"/>
            <w:vAlign w:val="center"/>
          </w:tcPr>
          <w:p w14:paraId="66F74075" w14:textId="77777777" w:rsidR="003128EC" w:rsidRPr="00D57217" w:rsidRDefault="00FB0B0B" w:rsidP="009E3868">
            <w:pPr>
              <w:spacing w:before="120" w:after="120"/>
              <w:rPr>
                <w:rFonts w:ascii="Arial" w:hAnsi="Arial" w:cs="Arial"/>
                <w:sz w:val="22"/>
                <w:szCs w:val="22"/>
              </w:rPr>
            </w:pPr>
            <w:r w:rsidRPr="00D57217">
              <w:rPr>
                <w:rFonts w:ascii="Arial" w:hAnsi="Arial" w:cs="Arial"/>
                <w:sz w:val="22"/>
                <w:szCs w:val="22"/>
              </w:rPr>
              <w:t>What are packages? Continuing with the data set from the previous exercise you will install the Rcmdr package</w:t>
            </w:r>
            <w:r w:rsidR="00A627BD" w:rsidRPr="00D57217">
              <w:rPr>
                <w:rFonts w:ascii="Arial" w:hAnsi="Arial" w:cs="Arial"/>
                <w:sz w:val="22"/>
                <w:szCs w:val="22"/>
              </w:rPr>
              <w:t>,</w:t>
            </w:r>
            <w:r w:rsidRPr="00D57217">
              <w:rPr>
                <w:rFonts w:ascii="Arial" w:hAnsi="Arial" w:cs="Arial"/>
                <w:sz w:val="22"/>
                <w:szCs w:val="22"/>
              </w:rPr>
              <w:t xml:space="preserve"> load the sand data set and </w:t>
            </w:r>
            <w:r w:rsidR="00A627BD" w:rsidRPr="00D57217">
              <w:rPr>
                <w:rFonts w:ascii="Arial" w:hAnsi="Arial" w:cs="Arial"/>
                <w:sz w:val="22"/>
                <w:szCs w:val="22"/>
              </w:rPr>
              <w:t>generate descriptive statistics</w:t>
            </w:r>
            <w:r w:rsidRPr="00D57217">
              <w:rPr>
                <w:rFonts w:ascii="Arial" w:hAnsi="Arial" w:cs="Arial"/>
                <w:sz w:val="22"/>
                <w:szCs w:val="22"/>
              </w:rPr>
              <w:t>.</w:t>
            </w:r>
          </w:p>
        </w:tc>
        <w:tc>
          <w:tcPr>
            <w:tcW w:w="3701" w:type="dxa"/>
            <w:vAlign w:val="center"/>
          </w:tcPr>
          <w:p w14:paraId="3670C0C4" w14:textId="77777777" w:rsidR="00FB0B0B" w:rsidRPr="00D57217" w:rsidRDefault="00FB0B0B" w:rsidP="00D57217">
            <w:pPr>
              <w:spacing w:before="120" w:after="120"/>
              <w:rPr>
                <w:rFonts w:ascii="Arial" w:hAnsi="Arial" w:cs="Arial"/>
                <w:sz w:val="22"/>
                <w:szCs w:val="22"/>
              </w:rPr>
            </w:pPr>
            <w:r w:rsidRPr="00D57217">
              <w:rPr>
                <w:rFonts w:ascii="Arial" w:hAnsi="Arial" w:cs="Arial"/>
                <w:sz w:val="22"/>
                <w:szCs w:val="22"/>
              </w:rPr>
              <w:t>Use Rcmdr as the example.</w:t>
            </w:r>
          </w:p>
          <w:p w14:paraId="1E9FE723" w14:textId="77777777" w:rsidR="00FB0B0B" w:rsidRPr="00D57217" w:rsidRDefault="00FB0B0B" w:rsidP="00D57217">
            <w:pPr>
              <w:spacing w:before="120" w:after="120"/>
              <w:rPr>
                <w:rFonts w:ascii="Arial" w:hAnsi="Arial" w:cs="Arial"/>
                <w:sz w:val="22"/>
                <w:szCs w:val="22"/>
              </w:rPr>
            </w:pPr>
            <w:r w:rsidRPr="00D57217">
              <w:rPr>
                <w:rFonts w:ascii="Arial" w:hAnsi="Arial" w:cs="Arial"/>
                <w:sz w:val="22"/>
                <w:szCs w:val="22"/>
              </w:rPr>
              <w:t xml:space="preserve">Reference </w:t>
            </w:r>
            <w:r w:rsidR="00B271C5" w:rsidRPr="00D57217">
              <w:rPr>
                <w:rFonts w:ascii="Arial" w:hAnsi="Arial" w:cs="Arial"/>
                <w:sz w:val="22"/>
                <w:szCs w:val="22"/>
              </w:rPr>
              <w:t xml:space="preserve">1.5 and </w:t>
            </w:r>
            <w:r w:rsidRPr="00D57217">
              <w:rPr>
                <w:rFonts w:ascii="Arial" w:hAnsi="Arial" w:cs="Arial"/>
                <w:sz w:val="22"/>
                <w:szCs w:val="22"/>
              </w:rPr>
              <w:t>1.7</w:t>
            </w:r>
          </w:p>
        </w:tc>
        <w:tc>
          <w:tcPr>
            <w:tcW w:w="1009" w:type="dxa"/>
            <w:vAlign w:val="center"/>
          </w:tcPr>
          <w:p w14:paraId="7772EB93" w14:textId="77777777" w:rsidR="003128EC" w:rsidRPr="00827666" w:rsidRDefault="0011189B" w:rsidP="00D14C5C">
            <w:pPr>
              <w:spacing w:before="120" w:after="120"/>
              <w:jc w:val="center"/>
              <w:rPr>
                <w:rFonts w:ascii="Arial" w:hAnsi="Arial" w:cs="Arial"/>
                <w:sz w:val="22"/>
                <w:szCs w:val="22"/>
              </w:rPr>
            </w:pPr>
            <w:r>
              <w:rPr>
                <w:rFonts w:ascii="Arial" w:hAnsi="Arial" w:cs="Arial"/>
                <w:sz w:val="22"/>
                <w:szCs w:val="22"/>
              </w:rPr>
              <w:t>10</w:t>
            </w:r>
          </w:p>
        </w:tc>
      </w:tr>
      <w:tr w:rsidR="00E77371" w:rsidRPr="00704C43" w14:paraId="7D0C1E4B" w14:textId="77777777" w:rsidTr="00D57217">
        <w:trPr>
          <w:jc w:val="center"/>
        </w:trPr>
        <w:tc>
          <w:tcPr>
            <w:tcW w:w="6393" w:type="dxa"/>
            <w:vAlign w:val="center"/>
          </w:tcPr>
          <w:p w14:paraId="1DAFD082" w14:textId="77777777" w:rsidR="00E77371" w:rsidRPr="00E77371" w:rsidRDefault="00D57217" w:rsidP="00E77371">
            <w:pPr>
              <w:spacing w:before="120" w:after="120"/>
              <w:rPr>
                <w:rFonts w:ascii="Arial" w:hAnsi="Arial" w:cs="Arial"/>
                <w:sz w:val="22"/>
                <w:szCs w:val="22"/>
              </w:rPr>
            </w:pPr>
            <w:r>
              <w:rPr>
                <w:rFonts w:ascii="Arial" w:hAnsi="Arial" w:cs="Arial"/>
                <w:sz w:val="22"/>
                <w:szCs w:val="22"/>
              </w:rPr>
              <w:t>1.4.1</w:t>
            </w:r>
            <w:ins w:id="48" w:author="Katey Yoast" w:date="2015-12-16T11:45:00Z">
              <w:r w:rsidR="00E06347">
                <w:rPr>
                  <w:rFonts w:ascii="Arial" w:hAnsi="Arial" w:cs="Arial"/>
                  <w:sz w:val="22"/>
                  <w:szCs w:val="22"/>
                </w:rPr>
                <w:t xml:space="preserve"> </w:t>
              </w:r>
            </w:ins>
            <w:del w:id="49" w:author="Katey Yoast" w:date="2015-12-16T11:45:00Z">
              <w:r w:rsidR="00E77371" w:rsidDel="00E06347">
                <w:rPr>
                  <w:rFonts w:ascii="Arial" w:hAnsi="Arial" w:cs="Arial"/>
                  <w:sz w:val="22"/>
                  <w:szCs w:val="22"/>
                </w:rPr>
                <w:delText xml:space="preserve">  </w:delText>
              </w:r>
            </w:del>
            <w:r w:rsidR="00E77371">
              <w:rPr>
                <w:rFonts w:ascii="Arial" w:hAnsi="Arial" w:cs="Arial"/>
                <w:sz w:val="22"/>
                <w:szCs w:val="22"/>
              </w:rPr>
              <w:t>Exercise</w:t>
            </w:r>
          </w:p>
        </w:tc>
        <w:tc>
          <w:tcPr>
            <w:tcW w:w="3287" w:type="dxa"/>
            <w:vAlign w:val="center"/>
          </w:tcPr>
          <w:p w14:paraId="7CDEBC3A" w14:textId="77777777" w:rsidR="00E77371" w:rsidRPr="00D57217" w:rsidRDefault="00E77371" w:rsidP="00D57217">
            <w:pPr>
              <w:spacing w:before="120" w:after="120"/>
              <w:ind w:left="360"/>
              <w:rPr>
                <w:rFonts w:ascii="Arial" w:hAnsi="Arial" w:cs="Arial"/>
                <w:sz w:val="22"/>
                <w:szCs w:val="22"/>
              </w:rPr>
            </w:pPr>
          </w:p>
        </w:tc>
        <w:tc>
          <w:tcPr>
            <w:tcW w:w="3701" w:type="dxa"/>
            <w:vAlign w:val="center"/>
          </w:tcPr>
          <w:p w14:paraId="07E7F555" w14:textId="77777777" w:rsidR="0079523B" w:rsidRPr="00D57217" w:rsidRDefault="0079523B" w:rsidP="00D57217">
            <w:pPr>
              <w:spacing w:before="120" w:after="120"/>
              <w:rPr>
                <w:rFonts w:ascii="Arial" w:hAnsi="Arial" w:cs="Arial"/>
                <w:sz w:val="22"/>
                <w:szCs w:val="22"/>
              </w:rPr>
            </w:pPr>
            <w:r w:rsidRPr="00D57217">
              <w:rPr>
                <w:rFonts w:ascii="Arial" w:hAnsi="Arial" w:cs="Arial"/>
                <w:sz w:val="22"/>
                <w:szCs w:val="22"/>
              </w:rPr>
              <w:t>Install all required packages (see script)</w:t>
            </w:r>
          </w:p>
        </w:tc>
        <w:tc>
          <w:tcPr>
            <w:tcW w:w="1009" w:type="dxa"/>
            <w:vAlign w:val="center"/>
          </w:tcPr>
          <w:p w14:paraId="68BB85E2" w14:textId="77777777" w:rsidR="00E77371" w:rsidRDefault="0079523B" w:rsidP="00D14C5C">
            <w:pPr>
              <w:spacing w:before="120" w:after="120"/>
              <w:jc w:val="center"/>
              <w:rPr>
                <w:rFonts w:ascii="Arial" w:hAnsi="Arial" w:cs="Arial"/>
                <w:sz w:val="22"/>
                <w:szCs w:val="22"/>
              </w:rPr>
            </w:pPr>
            <w:r>
              <w:rPr>
                <w:rFonts w:ascii="Arial" w:hAnsi="Arial" w:cs="Arial"/>
                <w:sz w:val="22"/>
                <w:szCs w:val="22"/>
              </w:rPr>
              <w:t>15</w:t>
            </w:r>
          </w:p>
        </w:tc>
      </w:tr>
      <w:tr w:rsidR="003128EC" w:rsidRPr="00704C43" w14:paraId="67337B2B" w14:textId="77777777" w:rsidTr="00D57217">
        <w:trPr>
          <w:jc w:val="center"/>
        </w:trPr>
        <w:tc>
          <w:tcPr>
            <w:tcW w:w="6393" w:type="dxa"/>
            <w:vAlign w:val="center"/>
          </w:tcPr>
          <w:p w14:paraId="54F3125D" w14:textId="6B4208C0" w:rsidR="003128EC" w:rsidRPr="00D57217" w:rsidRDefault="009419EC" w:rsidP="009419EC">
            <w:pPr>
              <w:pStyle w:val="ListParagraph"/>
              <w:numPr>
                <w:ilvl w:val="1"/>
                <w:numId w:val="32"/>
              </w:numPr>
              <w:spacing w:before="120" w:after="120"/>
              <w:rPr>
                <w:rFonts w:ascii="Arial" w:hAnsi="Arial" w:cs="Arial"/>
                <w:sz w:val="22"/>
                <w:szCs w:val="22"/>
              </w:rPr>
            </w:pPr>
            <w:r>
              <w:rPr>
                <w:rFonts w:ascii="Arial" w:hAnsi="Arial" w:cs="Arial"/>
                <w:sz w:val="22"/>
                <w:szCs w:val="22"/>
              </w:rPr>
              <w:t>Deliver PowerPoint introducing</w:t>
            </w:r>
            <w:r w:rsidR="00B271C5" w:rsidRPr="00D57217">
              <w:rPr>
                <w:rFonts w:ascii="Arial" w:hAnsi="Arial" w:cs="Arial"/>
                <w:sz w:val="22"/>
                <w:szCs w:val="22"/>
              </w:rPr>
              <w:t xml:space="preserve"> </w:t>
            </w:r>
            <w:r w:rsidR="0041302B">
              <w:rPr>
                <w:rFonts w:ascii="Arial" w:hAnsi="Arial" w:cs="Arial"/>
                <w:sz w:val="22"/>
                <w:szCs w:val="22"/>
              </w:rPr>
              <w:t>RStudio</w:t>
            </w:r>
          </w:p>
        </w:tc>
        <w:tc>
          <w:tcPr>
            <w:tcW w:w="3287" w:type="dxa"/>
            <w:vAlign w:val="center"/>
          </w:tcPr>
          <w:p w14:paraId="0C146204" w14:textId="77777777" w:rsidR="003128EC" w:rsidRPr="00D57217" w:rsidRDefault="003128EC" w:rsidP="00D57217">
            <w:pPr>
              <w:spacing w:before="120" w:after="120"/>
              <w:ind w:left="360"/>
              <w:rPr>
                <w:rFonts w:ascii="Arial" w:hAnsi="Arial" w:cs="Arial"/>
                <w:sz w:val="22"/>
                <w:szCs w:val="22"/>
              </w:rPr>
            </w:pPr>
          </w:p>
        </w:tc>
        <w:tc>
          <w:tcPr>
            <w:tcW w:w="3701" w:type="dxa"/>
            <w:vAlign w:val="center"/>
          </w:tcPr>
          <w:p w14:paraId="0500D9F8" w14:textId="77777777" w:rsidR="003128EC" w:rsidRPr="00D57217" w:rsidRDefault="00B271C5" w:rsidP="00D57217">
            <w:pPr>
              <w:spacing w:before="120" w:after="120"/>
              <w:rPr>
                <w:rFonts w:ascii="Arial" w:hAnsi="Arial" w:cs="Arial"/>
                <w:sz w:val="22"/>
                <w:szCs w:val="22"/>
              </w:rPr>
            </w:pPr>
            <w:r w:rsidRPr="00D57217">
              <w:rPr>
                <w:rFonts w:ascii="Arial" w:hAnsi="Arial" w:cs="Arial"/>
                <w:sz w:val="22"/>
                <w:szCs w:val="22"/>
              </w:rPr>
              <w:t>See PowerPoints X-X</w:t>
            </w:r>
          </w:p>
          <w:p w14:paraId="0CB6C082" w14:textId="77777777" w:rsidR="00B271C5" w:rsidRPr="00D57217" w:rsidRDefault="00B271C5" w:rsidP="00D57217">
            <w:pPr>
              <w:spacing w:before="120" w:after="120"/>
              <w:rPr>
                <w:rFonts w:ascii="Arial" w:hAnsi="Arial" w:cs="Arial"/>
                <w:sz w:val="22"/>
                <w:szCs w:val="22"/>
              </w:rPr>
            </w:pPr>
            <w:r w:rsidRPr="00D57217">
              <w:rPr>
                <w:rFonts w:ascii="Arial" w:hAnsi="Arial" w:cs="Arial"/>
                <w:sz w:val="22"/>
                <w:szCs w:val="22"/>
              </w:rPr>
              <w:t>Reference 1.8</w:t>
            </w:r>
          </w:p>
        </w:tc>
        <w:tc>
          <w:tcPr>
            <w:tcW w:w="1009" w:type="dxa"/>
            <w:vAlign w:val="center"/>
          </w:tcPr>
          <w:p w14:paraId="5A0404A8" w14:textId="77777777" w:rsidR="003128EC" w:rsidRPr="00827666" w:rsidRDefault="006F76D5" w:rsidP="00D14C5C">
            <w:pPr>
              <w:spacing w:before="120" w:after="120"/>
              <w:jc w:val="center"/>
              <w:rPr>
                <w:rFonts w:ascii="Arial" w:hAnsi="Arial" w:cs="Arial"/>
                <w:sz w:val="22"/>
                <w:szCs w:val="22"/>
              </w:rPr>
            </w:pPr>
            <w:r>
              <w:rPr>
                <w:rFonts w:ascii="Arial" w:hAnsi="Arial" w:cs="Arial"/>
                <w:sz w:val="22"/>
                <w:szCs w:val="22"/>
              </w:rPr>
              <w:t>10</w:t>
            </w:r>
          </w:p>
        </w:tc>
      </w:tr>
      <w:tr w:rsidR="00B271C5" w:rsidRPr="00704C43" w14:paraId="46C8F5C1" w14:textId="77777777" w:rsidTr="00D57217">
        <w:trPr>
          <w:jc w:val="center"/>
        </w:trPr>
        <w:tc>
          <w:tcPr>
            <w:tcW w:w="6393" w:type="dxa"/>
            <w:vAlign w:val="center"/>
          </w:tcPr>
          <w:p w14:paraId="3D090E2B" w14:textId="77777777" w:rsidR="00B271C5" w:rsidRPr="00D57217" w:rsidRDefault="00B271C5" w:rsidP="00D57217">
            <w:pPr>
              <w:pStyle w:val="ListParagraph"/>
              <w:numPr>
                <w:ilvl w:val="1"/>
                <w:numId w:val="32"/>
              </w:numPr>
              <w:spacing w:before="120" w:after="120"/>
              <w:rPr>
                <w:rFonts w:ascii="Arial" w:hAnsi="Arial" w:cs="Arial"/>
                <w:sz w:val="22"/>
                <w:szCs w:val="22"/>
              </w:rPr>
            </w:pPr>
            <w:r w:rsidRPr="00D57217">
              <w:rPr>
                <w:rFonts w:ascii="Arial" w:hAnsi="Arial" w:cs="Arial"/>
                <w:sz w:val="22"/>
                <w:szCs w:val="22"/>
              </w:rPr>
              <w:t>Summary of Module 1</w:t>
            </w:r>
          </w:p>
        </w:tc>
        <w:tc>
          <w:tcPr>
            <w:tcW w:w="3287" w:type="dxa"/>
            <w:vAlign w:val="center"/>
          </w:tcPr>
          <w:p w14:paraId="1F715087" w14:textId="77777777" w:rsidR="00B271C5" w:rsidRPr="00D57217" w:rsidRDefault="009419EC" w:rsidP="009E3868">
            <w:pPr>
              <w:spacing w:before="120" w:after="120"/>
              <w:rPr>
                <w:rFonts w:ascii="Arial" w:hAnsi="Arial" w:cs="Arial"/>
                <w:sz w:val="22"/>
                <w:szCs w:val="22"/>
              </w:rPr>
            </w:pPr>
            <w:r>
              <w:rPr>
                <w:rFonts w:ascii="Arial" w:hAnsi="Arial" w:cs="Arial"/>
                <w:sz w:val="22"/>
                <w:szCs w:val="22"/>
              </w:rPr>
              <w:t>Let’s review what we just went over.</w:t>
            </w:r>
          </w:p>
        </w:tc>
        <w:tc>
          <w:tcPr>
            <w:tcW w:w="3701" w:type="dxa"/>
            <w:vAlign w:val="center"/>
          </w:tcPr>
          <w:p w14:paraId="592B1AC4" w14:textId="70BC453B" w:rsidR="00B271C5" w:rsidRPr="00D57217" w:rsidRDefault="00DC08E3" w:rsidP="00D57217">
            <w:pPr>
              <w:spacing w:before="120" w:after="120"/>
              <w:rPr>
                <w:rFonts w:ascii="Arial" w:hAnsi="Arial" w:cs="Arial"/>
                <w:sz w:val="22"/>
                <w:szCs w:val="22"/>
              </w:rPr>
            </w:pPr>
            <w:r>
              <w:rPr>
                <w:rFonts w:ascii="Arial" w:hAnsi="Arial" w:cs="Arial"/>
                <w:sz w:val="22"/>
                <w:szCs w:val="22"/>
              </w:rPr>
              <w:t>Questions:</w:t>
            </w:r>
          </w:p>
          <w:p w14:paraId="65AEB53B" w14:textId="77777777" w:rsidR="00AE2C21" w:rsidRPr="00D57217" w:rsidRDefault="00AE2C21" w:rsidP="00D57217">
            <w:pPr>
              <w:spacing w:before="120" w:after="120"/>
              <w:rPr>
                <w:rFonts w:ascii="Arial" w:hAnsi="Arial" w:cs="Arial"/>
                <w:sz w:val="22"/>
                <w:szCs w:val="22"/>
              </w:rPr>
            </w:pPr>
            <w:r w:rsidRPr="00D57217">
              <w:rPr>
                <w:rFonts w:ascii="Arial" w:hAnsi="Arial" w:cs="Arial"/>
                <w:sz w:val="22"/>
                <w:szCs w:val="22"/>
              </w:rPr>
              <w:t>What is a package?</w:t>
            </w:r>
          </w:p>
          <w:p w14:paraId="7A6B8514" w14:textId="60859708" w:rsidR="00AE2C21" w:rsidRPr="00D57217" w:rsidRDefault="00DC08E3" w:rsidP="00DC08E3">
            <w:pPr>
              <w:spacing w:before="120" w:after="120"/>
              <w:rPr>
                <w:rFonts w:ascii="Arial" w:hAnsi="Arial" w:cs="Arial"/>
                <w:color w:val="FF0000"/>
                <w:sz w:val="22"/>
                <w:szCs w:val="22"/>
              </w:rPr>
            </w:pPr>
            <w:r>
              <w:rPr>
                <w:rFonts w:ascii="Arial" w:hAnsi="Arial" w:cs="Arial"/>
                <w:color w:val="FF0000"/>
                <w:sz w:val="22"/>
                <w:szCs w:val="22"/>
              </w:rPr>
              <w:lastRenderedPageBreak/>
              <w:t xml:space="preserve">A. </w:t>
            </w:r>
            <w:r w:rsidR="00AE2C21" w:rsidRPr="00D57217">
              <w:rPr>
                <w:rFonts w:ascii="Arial" w:hAnsi="Arial" w:cs="Arial"/>
                <w:color w:val="FF0000"/>
                <w:sz w:val="22"/>
                <w:szCs w:val="22"/>
              </w:rPr>
              <w:t>Collections of code to do specific functions.</w:t>
            </w:r>
          </w:p>
          <w:p w14:paraId="09DD38A5" w14:textId="77777777" w:rsidR="00AE2C21" w:rsidRPr="00D57217" w:rsidRDefault="00AE2C21" w:rsidP="00D57217">
            <w:pPr>
              <w:spacing w:before="120" w:after="120"/>
              <w:rPr>
                <w:rFonts w:ascii="Arial" w:hAnsi="Arial" w:cs="Arial"/>
                <w:sz w:val="22"/>
                <w:szCs w:val="22"/>
              </w:rPr>
            </w:pPr>
            <w:r w:rsidRPr="00D57217">
              <w:rPr>
                <w:rFonts w:ascii="Arial" w:hAnsi="Arial" w:cs="Arial"/>
                <w:sz w:val="22"/>
                <w:szCs w:val="22"/>
              </w:rPr>
              <w:t>What is the first thing you do when you open R.</w:t>
            </w:r>
          </w:p>
          <w:p w14:paraId="06D2C678" w14:textId="4DB8A89D" w:rsidR="00AE2C21" w:rsidRPr="00D57217" w:rsidRDefault="00DC08E3" w:rsidP="00DC08E3">
            <w:pPr>
              <w:spacing w:before="120" w:after="120"/>
              <w:rPr>
                <w:rFonts w:ascii="Arial" w:hAnsi="Arial" w:cs="Arial"/>
                <w:color w:val="FF0000"/>
                <w:sz w:val="22"/>
                <w:szCs w:val="22"/>
              </w:rPr>
            </w:pPr>
            <w:r>
              <w:rPr>
                <w:rFonts w:ascii="Arial" w:hAnsi="Arial" w:cs="Arial"/>
                <w:color w:val="FF0000"/>
                <w:sz w:val="22"/>
                <w:szCs w:val="22"/>
              </w:rPr>
              <w:t xml:space="preserve">A. </w:t>
            </w:r>
            <w:r w:rsidR="00AE2C21" w:rsidRPr="00D57217">
              <w:rPr>
                <w:rFonts w:ascii="Arial" w:hAnsi="Arial" w:cs="Arial"/>
                <w:color w:val="FF0000"/>
                <w:sz w:val="22"/>
                <w:szCs w:val="22"/>
              </w:rPr>
              <w:t>Set working directory</w:t>
            </w:r>
          </w:p>
          <w:p w14:paraId="5F14A9BB" w14:textId="77777777" w:rsidR="00897379" w:rsidRPr="00D57217" w:rsidRDefault="00897379" w:rsidP="00D57217">
            <w:pPr>
              <w:spacing w:before="120" w:after="120"/>
              <w:rPr>
                <w:rFonts w:ascii="Arial" w:hAnsi="Arial" w:cs="Arial"/>
                <w:color w:val="FF0000"/>
                <w:sz w:val="22"/>
                <w:szCs w:val="22"/>
              </w:rPr>
            </w:pPr>
            <w:r w:rsidRPr="00D57217">
              <w:rPr>
                <w:rFonts w:ascii="Arial" w:hAnsi="Arial" w:cs="Arial"/>
                <w:sz w:val="22"/>
                <w:szCs w:val="22"/>
              </w:rPr>
              <w:t>List data objects</w:t>
            </w:r>
          </w:p>
          <w:p w14:paraId="0BE41188" w14:textId="510D74B2" w:rsidR="00AE2C21" w:rsidRPr="00D57217"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897379" w:rsidRPr="00D57217">
              <w:rPr>
                <w:rFonts w:ascii="Arial" w:hAnsi="Arial" w:cs="Arial"/>
                <w:color w:val="FF0000"/>
                <w:sz w:val="22"/>
                <w:szCs w:val="22"/>
              </w:rPr>
              <w:t>Vectors, matrices, lists, arrays, and data frames</w:t>
            </w:r>
          </w:p>
        </w:tc>
        <w:tc>
          <w:tcPr>
            <w:tcW w:w="1009" w:type="dxa"/>
            <w:vAlign w:val="center"/>
          </w:tcPr>
          <w:p w14:paraId="47814F38" w14:textId="77777777" w:rsidR="00B271C5" w:rsidRPr="00827666" w:rsidRDefault="006F76D5" w:rsidP="00D14C5C">
            <w:pPr>
              <w:spacing w:before="120" w:after="120"/>
              <w:jc w:val="center"/>
              <w:rPr>
                <w:rFonts w:ascii="Arial" w:hAnsi="Arial" w:cs="Arial"/>
                <w:sz w:val="22"/>
                <w:szCs w:val="22"/>
              </w:rPr>
            </w:pPr>
            <w:r>
              <w:rPr>
                <w:rFonts w:ascii="Arial" w:hAnsi="Arial" w:cs="Arial"/>
                <w:sz w:val="22"/>
                <w:szCs w:val="22"/>
              </w:rPr>
              <w:lastRenderedPageBreak/>
              <w:t>5-10</w:t>
            </w:r>
          </w:p>
        </w:tc>
      </w:tr>
    </w:tbl>
    <w:p w14:paraId="2688C1DC" w14:textId="77777777" w:rsidR="00E73458" w:rsidRDefault="00E73458" w:rsidP="00704C43">
      <w:pPr>
        <w:spacing w:before="120" w:after="120"/>
        <w:rPr>
          <w:rFonts w:ascii="Arial" w:hAnsi="Arial" w:cs="Arial"/>
          <w:sz w:val="22"/>
          <w:szCs w:val="22"/>
        </w:rPr>
      </w:pPr>
    </w:p>
    <w:p w14:paraId="6781D91B"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13D1B2D0" w14:textId="77777777" w:rsidTr="00006862">
        <w:trPr>
          <w:jc w:val="center"/>
        </w:trPr>
        <w:tc>
          <w:tcPr>
            <w:tcW w:w="1271" w:type="pct"/>
          </w:tcPr>
          <w:p w14:paraId="7B72C5E2" w14:textId="77777777" w:rsidR="00E73458" w:rsidRPr="0011189B" w:rsidRDefault="00E73458" w:rsidP="00006862">
            <w:pPr>
              <w:spacing w:before="120" w:after="120"/>
              <w:rPr>
                <w:rFonts w:ascii="Arial" w:hAnsi="Arial" w:cs="Arial"/>
                <w:b/>
                <w:sz w:val="22"/>
                <w:szCs w:val="22"/>
              </w:rPr>
            </w:pPr>
            <w:r>
              <w:rPr>
                <w:rFonts w:ascii="Arial" w:hAnsi="Arial" w:cs="Arial"/>
                <w:sz w:val="22"/>
                <w:szCs w:val="22"/>
              </w:rPr>
              <w:lastRenderedPageBreak/>
              <w:t>Module</w:t>
            </w:r>
            <w:r w:rsidRPr="00704C43">
              <w:rPr>
                <w:rFonts w:ascii="Arial" w:hAnsi="Arial" w:cs="Arial"/>
                <w:sz w:val="22"/>
                <w:szCs w:val="22"/>
              </w:rPr>
              <w:t xml:space="preserve"> Title:</w:t>
            </w:r>
            <w:r w:rsidR="0011189B">
              <w:rPr>
                <w:rFonts w:ascii="Arial" w:hAnsi="Arial" w:cs="Arial"/>
                <w:sz w:val="22"/>
                <w:szCs w:val="22"/>
              </w:rPr>
              <w:t xml:space="preserve">  </w:t>
            </w:r>
          </w:p>
        </w:tc>
        <w:tc>
          <w:tcPr>
            <w:tcW w:w="3729" w:type="pct"/>
          </w:tcPr>
          <w:p w14:paraId="7D1E7093" w14:textId="77777777" w:rsidR="00E73458" w:rsidRPr="00704C43" w:rsidRDefault="0011189B" w:rsidP="00006862">
            <w:pPr>
              <w:spacing w:before="120" w:after="120"/>
              <w:rPr>
                <w:rFonts w:ascii="Arial" w:hAnsi="Arial" w:cs="Arial"/>
                <w:sz w:val="22"/>
                <w:szCs w:val="22"/>
              </w:rPr>
            </w:pPr>
            <w:r>
              <w:rPr>
                <w:rFonts w:ascii="Arial" w:hAnsi="Arial" w:cs="Arial"/>
                <w:sz w:val="22"/>
                <w:szCs w:val="22"/>
              </w:rPr>
              <w:t>The Data We Use</w:t>
            </w:r>
          </w:p>
        </w:tc>
      </w:tr>
      <w:tr w:rsidR="00E73458" w:rsidRPr="00704C43" w14:paraId="44AA46B1" w14:textId="77777777" w:rsidTr="00006862">
        <w:trPr>
          <w:jc w:val="center"/>
        </w:trPr>
        <w:tc>
          <w:tcPr>
            <w:tcW w:w="1271" w:type="pct"/>
          </w:tcPr>
          <w:p w14:paraId="6EC58F5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2C188B71" w14:textId="77777777" w:rsidR="00E73458" w:rsidRPr="00704C43" w:rsidRDefault="0011189B" w:rsidP="00006862">
            <w:pPr>
              <w:spacing w:before="120" w:after="120"/>
              <w:rPr>
                <w:rFonts w:ascii="Arial" w:hAnsi="Arial" w:cs="Arial"/>
                <w:sz w:val="22"/>
                <w:szCs w:val="22"/>
              </w:rPr>
            </w:pPr>
            <w:r>
              <w:rPr>
                <w:rFonts w:ascii="Arial" w:hAnsi="Arial" w:cs="Arial"/>
                <w:sz w:val="22"/>
                <w:szCs w:val="22"/>
              </w:rPr>
              <w:t>2</w:t>
            </w:r>
          </w:p>
        </w:tc>
      </w:tr>
      <w:tr w:rsidR="00E73458" w:rsidRPr="00704C43" w14:paraId="71D1BFCE" w14:textId="77777777" w:rsidTr="00006862">
        <w:trPr>
          <w:jc w:val="center"/>
        </w:trPr>
        <w:tc>
          <w:tcPr>
            <w:tcW w:w="1271" w:type="pct"/>
          </w:tcPr>
          <w:p w14:paraId="5366C991"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294FB4A4" w14:textId="77777777" w:rsidR="0011189B" w:rsidRPr="00704C43" w:rsidRDefault="0011189B" w:rsidP="00041A2C">
            <w:pPr>
              <w:spacing w:before="120" w:after="120"/>
              <w:rPr>
                <w:rFonts w:ascii="Arial" w:hAnsi="Arial" w:cs="Arial"/>
                <w:sz w:val="22"/>
                <w:szCs w:val="22"/>
              </w:rPr>
            </w:pPr>
            <w:del w:id="50" w:author="Katey Yoast" w:date="2015-12-16T11:25:00Z">
              <w:r w:rsidDel="00805E44">
                <w:rPr>
                  <w:rFonts w:ascii="Arial" w:hAnsi="Arial" w:cs="Arial"/>
                  <w:sz w:val="22"/>
                  <w:szCs w:val="22"/>
                </w:rPr>
                <w:delText xml:space="preserve">To understand </w:delText>
              </w:r>
            </w:del>
            <w:del w:id="51" w:author="Katey Yoast" w:date="2015-12-16T11:24:00Z">
              <w:r w:rsidDel="00805E44">
                <w:rPr>
                  <w:rFonts w:ascii="Arial" w:hAnsi="Arial" w:cs="Arial"/>
                  <w:sz w:val="22"/>
                  <w:szCs w:val="22"/>
                </w:rPr>
                <w:delText>data types</w:delText>
              </w:r>
            </w:del>
            <w:del w:id="52" w:author="Katey Yoast" w:date="2015-12-16T11:21:00Z">
              <w:r w:rsidR="00EF4676" w:rsidDel="00ED0DB1">
                <w:rPr>
                  <w:rFonts w:ascii="Arial" w:hAnsi="Arial" w:cs="Arial"/>
                  <w:sz w:val="22"/>
                  <w:szCs w:val="22"/>
                </w:rPr>
                <w:delText>,</w:delText>
              </w:r>
            </w:del>
            <w:del w:id="53" w:author="Katey Yoast" w:date="2015-12-16T11:24:00Z">
              <w:r w:rsidR="00EF4676" w:rsidDel="00805E44">
                <w:rPr>
                  <w:rFonts w:ascii="Arial" w:hAnsi="Arial" w:cs="Arial"/>
                  <w:sz w:val="22"/>
                  <w:szCs w:val="22"/>
                </w:rPr>
                <w:delText xml:space="preserve"> accuracy, and precision.</w:delText>
              </w:r>
            </w:del>
            <w:ins w:id="54" w:author="Katey Yoast" w:date="2015-12-16T11:25:00Z">
              <w:r w:rsidR="00805E44">
                <w:rPr>
                  <w:rFonts w:ascii="Arial" w:hAnsi="Arial" w:cs="Arial"/>
                  <w:sz w:val="22"/>
                  <w:szCs w:val="22"/>
                </w:rPr>
                <w:t xml:space="preserve">Understanding </w:t>
              </w:r>
            </w:ins>
            <w:ins w:id="55" w:author="Katey Yoast" w:date="2015-12-16T11:39:00Z">
              <w:r w:rsidR="003A056B">
                <w:rPr>
                  <w:rFonts w:ascii="Arial" w:hAnsi="Arial" w:cs="Arial"/>
                  <w:sz w:val="22"/>
                  <w:szCs w:val="22"/>
                </w:rPr>
                <w:t xml:space="preserve">tabular </w:t>
              </w:r>
            </w:ins>
            <w:ins w:id="56" w:author="Katey Yoast" w:date="2015-12-16T11:25:00Z">
              <w:r w:rsidR="00805E44">
                <w:rPr>
                  <w:rFonts w:ascii="Arial" w:hAnsi="Arial" w:cs="Arial"/>
                  <w:sz w:val="22"/>
                  <w:szCs w:val="22"/>
                </w:rPr>
                <w:t>data structure</w:t>
              </w:r>
            </w:ins>
            <w:ins w:id="57" w:author="Katey Yoast" w:date="2015-12-16T11:27:00Z">
              <w:r w:rsidR="00805E44">
                <w:rPr>
                  <w:rFonts w:ascii="Arial" w:hAnsi="Arial" w:cs="Arial"/>
                  <w:sz w:val="22"/>
                  <w:szCs w:val="22"/>
                </w:rPr>
                <w:t>, including data types, accuracy, precision, and assumptions,</w:t>
              </w:r>
            </w:ins>
            <w:ins w:id="58" w:author="Katey Yoast" w:date="2015-12-16T11:28:00Z">
              <w:r w:rsidR="00805E44">
                <w:rPr>
                  <w:rFonts w:ascii="Arial" w:hAnsi="Arial" w:cs="Arial"/>
                  <w:sz w:val="22"/>
                  <w:szCs w:val="22"/>
                </w:rPr>
                <w:t xml:space="preserve"> </w:t>
              </w:r>
            </w:ins>
            <w:ins w:id="59" w:author="Katey Yoast" w:date="2015-12-16T11:39:00Z">
              <w:r w:rsidR="003A056B">
                <w:rPr>
                  <w:rFonts w:ascii="Arial" w:hAnsi="Arial" w:cs="Arial"/>
                  <w:sz w:val="22"/>
                  <w:szCs w:val="22"/>
                </w:rPr>
                <w:t xml:space="preserve">and </w:t>
              </w:r>
            </w:ins>
            <w:ins w:id="60" w:author="Katey Yoast" w:date="2015-12-16T11:40:00Z">
              <w:r w:rsidR="003A056B">
                <w:rPr>
                  <w:rFonts w:ascii="Arial" w:hAnsi="Arial" w:cs="Arial"/>
                  <w:sz w:val="22"/>
                  <w:szCs w:val="22"/>
                </w:rPr>
                <w:t>its</w:t>
              </w:r>
            </w:ins>
            <w:ins w:id="61" w:author="Katey Yoast" w:date="2015-12-16T11:39:00Z">
              <w:r w:rsidR="003A056B">
                <w:rPr>
                  <w:rFonts w:ascii="Arial" w:hAnsi="Arial" w:cs="Arial"/>
                  <w:sz w:val="22"/>
                  <w:szCs w:val="22"/>
                </w:rPr>
                <w:t xml:space="preserve"> spatial relation</w:t>
              </w:r>
            </w:ins>
            <w:ins w:id="62" w:author="Katey Yoast" w:date="2015-12-16T11:40:00Z">
              <w:r w:rsidR="003A056B">
                <w:rPr>
                  <w:rFonts w:ascii="Arial" w:hAnsi="Arial" w:cs="Arial"/>
                  <w:sz w:val="22"/>
                  <w:szCs w:val="22"/>
                </w:rPr>
                <w:t>ship</w:t>
              </w:r>
            </w:ins>
            <w:ins w:id="63" w:author="Katey Yoast" w:date="2015-12-16T11:39:00Z">
              <w:r w:rsidR="003A056B">
                <w:rPr>
                  <w:rFonts w:ascii="Arial" w:hAnsi="Arial" w:cs="Arial"/>
                  <w:sz w:val="22"/>
                  <w:szCs w:val="22"/>
                </w:rPr>
                <w:t xml:space="preserve"> to environmental factors is imperative </w:t>
              </w:r>
            </w:ins>
            <w:ins w:id="64" w:author="Katey Yoast" w:date="2015-12-16T11:40:00Z">
              <w:r w:rsidR="003A056B">
                <w:rPr>
                  <w:rFonts w:ascii="Arial" w:hAnsi="Arial" w:cs="Arial"/>
                  <w:sz w:val="22"/>
                  <w:szCs w:val="22"/>
                </w:rPr>
                <w:t>for data analysis and population.</w:t>
              </w:r>
            </w:ins>
            <w:ins w:id="65" w:author="Katey Yoast" w:date="2015-12-16T11:38:00Z">
              <w:r w:rsidR="003A056B">
                <w:rPr>
                  <w:rFonts w:ascii="Arial" w:hAnsi="Arial" w:cs="Arial"/>
                  <w:sz w:val="22"/>
                  <w:szCs w:val="22"/>
                </w:rPr>
                <w:t xml:space="preserve"> </w:t>
              </w:r>
            </w:ins>
            <w:del w:id="66" w:author="Katey Yoast" w:date="2015-12-16T11:31:00Z">
              <w:r w:rsidDel="00805E44">
                <w:rPr>
                  <w:rFonts w:ascii="Arial" w:hAnsi="Arial" w:cs="Arial"/>
                  <w:sz w:val="22"/>
                  <w:szCs w:val="22"/>
                </w:rPr>
                <w:delText xml:space="preserve"> </w:delText>
              </w:r>
            </w:del>
          </w:p>
        </w:tc>
      </w:tr>
      <w:tr w:rsidR="00E73458" w:rsidRPr="00704C43" w14:paraId="190D1720" w14:textId="77777777" w:rsidTr="00006862">
        <w:trPr>
          <w:jc w:val="center"/>
        </w:trPr>
        <w:tc>
          <w:tcPr>
            <w:tcW w:w="1271" w:type="pct"/>
          </w:tcPr>
          <w:p w14:paraId="16B845F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365FC4A8"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13082AEA" w14:textId="77777777" w:rsidR="00EF4676" w:rsidRDefault="00EF4676" w:rsidP="00EF4676">
            <w:pPr>
              <w:pStyle w:val="ListParagraph"/>
              <w:numPr>
                <w:ilvl w:val="0"/>
                <w:numId w:val="30"/>
              </w:numPr>
              <w:spacing w:before="120" w:after="120"/>
              <w:rPr>
                <w:rFonts w:ascii="Arial" w:hAnsi="Arial" w:cs="Arial"/>
                <w:sz w:val="22"/>
                <w:szCs w:val="22"/>
              </w:rPr>
            </w:pPr>
            <w:r>
              <w:rPr>
                <w:rFonts w:ascii="Arial" w:hAnsi="Arial" w:cs="Arial"/>
                <w:sz w:val="22"/>
                <w:szCs w:val="22"/>
              </w:rPr>
              <w:t>Differentiate four data types.</w:t>
            </w:r>
          </w:p>
          <w:p w14:paraId="3B630A3B" w14:textId="77777777" w:rsidR="00EF4676" w:rsidRDefault="00EF4676" w:rsidP="00EF4676">
            <w:pPr>
              <w:pStyle w:val="ListParagraph"/>
              <w:numPr>
                <w:ilvl w:val="0"/>
                <w:numId w:val="30"/>
              </w:numPr>
              <w:spacing w:before="120" w:after="120"/>
              <w:rPr>
                <w:rFonts w:ascii="Arial" w:hAnsi="Arial" w:cs="Arial"/>
                <w:sz w:val="22"/>
                <w:szCs w:val="22"/>
              </w:rPr>
            </w:pPr>
            <w:r>
              <w:rPr>
                <w:rFonts w:ascii="Arial" w:hAnsi="Arial" w:cs="Arial"/>
                <w:sz w:val="22"/>
                <w:szCs w:val="22"/>
              </w:rPr>
              <w:t>Explain the difference between accuracy and precision.</w:t>
            </w:r>
          </w:p>
          <w:p w14:paraId="618C4E40" w14:textId="77777777" w:rsidR="00EF4676" w:rsidRDefault="00EF4676" w:rsidP="00EF4676">
            <w:pPr>
              <w:pStyle w:val="ListParagraph"/>
              <w:numPr>
                <w:ilvl w:val="0"/>
                <w:numId w:val="30"/>
              </w:numPr>
              <w:spacing w:before="120" w:after="120"/>
              <w:rPr>
                <w:rFonts w:ascii="Arial" w:hAnsi="Arial" w:cs="Arial"/>
                <w:sz w:val="22"/>
                <w:szCs w:val="22"/>
              </w:rPr>
            </w:pPr>
            <w:r>
              <w:rPr>
                <w:rFonts w:ascii="Arial" w:hAnsi="Arial" w:cs="Arial"/>
                <w:sz w:val="22"/>
                <w:szCs w:val="22"/>
              </w:rPr>
              <w:t>Create formatted data for use in R.</w:t>
            </w:r>
          </w:p>
          <w:p w14:paraId="5EA2DEC4" w14:textId="77777777" w:rsidR="001564DB" w:rsidRDefault="001564DB" w:rsidP="00EF4676">
            <w:pPr>
              <w:pStyle w:val="ListParagraph"/>
              <w:numPr>
                <w:ilvl w:val="0"/>
                <w:numId w:val="30"/>
              </w:numPr>
              <w:spacing w:before="120" w:after="120"/>
              <w:rPr>
                <w:ins w:id="67" w:author="Katey Yoast" w:date="2015-12-16T11:20:00Z"/>
                <w:rFonts w:ascii="Arial" w:hAnsi="Arial" w:cs="Arial"/>
                <w:sz w:val="22"/>
                <w:szCs w:val="22"/>
              </w:rPr>
            </w:pPr>
            <w:del w:id="68" w:author="Katey Yoast" w:date="2015-09-04T09:37:00Z">
              <w:r w:rsidDel="001229AA">
                <w:rPr>
                  <w:rFonts w:ascii="Arial" w:hAnsi="Arial" w:cs="Arial"/>
                  <w:sz w:val="22"/>
                  <w:szCs w:val="22"/>
                </w:rPr>
                <w:delText>Using data from NASIS</w:delText>
              </w:r>
            </w:del>
            <w:del w:id="69" w:author="Katey Yoast" w:date="2015-12-16T11:19:00Z">
              <w:r w:rsidDel="00ED0DB1">
                <w:rPr>
                  <w:rFonts w:ascii="Arial" w:hAnsi="Arial" w:cs="Arial"/>
                  <w:sz w:val="22"/>
                  <w:szCs w:val="22"/>
                </w:rPr>
                <w:delText xml:space="preserve"> </w:delText>
              </w:r>
            </w:del>
            <w:ins w:id="70" w:author="Katey Yoast" w:date="2015-09-04T09:37:00Z">
              <w:r w:rsidR="008B19F6">
                <w:rPr>
                  <w:rFonts w:ascii="Arial" w:hAnsi="Arial" w:cs="Arial"/>
                  <w:sz w:val="22"/>
                  <w:szCs w:val="22"/>
                </w:rPr>
                <w:t xml:space="preserve">Establish an ODBC connection to view NASIS data </w:t>
              </w:r>
            </w:ins>
            <w:r>
              <w:rPr>
                <w:rFonts w:ascii="Arial" w:hAnsi="Arial" w:cs="Arial"/>
                <w:sz w:val="22"/>
                <w:szCs w:val="22"/>
              </w:rPr>
              <w:t>in R.</w:t>
            </w:r>
          </w:p>
          <w:p w14:paraId="2948E629" w14:textId="77777777" w:rsidR="00ED0DB1" w:rsidRPr="00041A2C" w:rsidRDefault="00ED0DB1" w:rsidP="00041A2C">
            <w:pPr>
              <w:pStyle w:val="ListParagraph"/>
              <w:numPr>
                <w:ilvl w:val="0"/>
                <w:numId w:val="30"/>
              </w:numPr>
              <w:spacing w:before="120" w:after="120"/>
              <w:rPr>
                <w:rFonts w:ascii="Arial" w:hAnsi="Arial" w:cs="Arial"/>
                <w:sz w:val="22"/>
                <w:szCs w:val="22"/>
              </w:rPr>
            </w:pPr>
            <w:ins w:id="71" w:author="Katey Yoast" w:date="2015-12-16T11:20:00Z">
              <w:r w:rsidRPr="00041A2C">
                <w:rPr>
                  <w:rFonts w:ascii="Arial" w:hAnsi="Arial" w:cs="Arial"/>
                  <w:sz w:val="22"/>
                  <w:szCs w:val="22"/>
                </w:rPr>
                <w:t>Determine spatial descriptive statistics in ArcMap, TEUI, and R.</w:t>
              </w:r>
            </w:ins>
          </w:p>
          <w:p w14:paraId="6CB28E61" w14:textId="77777777" w:rsidR="00E73458" w:rsidRPr="00EE18AB" w:rsidRDefault="00E73458" w:rsidP="00006862">
            <w:pPr>
              <w:spacing w:before="120" w:after="120"/>
              <w:rPr>
                <w:rFonts w:ascii="Arial" w:hAnsi="Arial" w:cs="Arial"/>
                <w:sz w:val="22"/>
                <w:szCs w:val="22"/>
              </w:rPr>
            </w:pPr>
          </w:p>
        </w:tc>
      </w:tr>
      <w:tr w:rsidR="00E73458" w:rsidRPr="00704C43" w14:paraId="3A940EFE" w14:textId="77777777" w:rsidTr="00006862">
        <w:trPr>
          <w:jc w:val="center"/>
        </w:trPr>
        <w:tc>
          <w:tcPr>
            <w:tcW w:w="1271" w:type="pct"/>
          </w:tcPr>
          <w:p w14:paraId="263CF21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0B1FBFBD"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ins w:id="72" w:author="Katey Yoast" w:date="2015-12-16T11:21:00Z">
              <w:r w:rsidR="00ED0DB1">
                <w:rPr>
                  <w:rFonts w:ascii="Arial" w:hAnsi="Arial" w:cs="Arial"/>
                  <w:sz w:val="22"/>
                  <w:szCs w:val="22"/>
                </w:rPr>
                <w:t>TEUI Add-in required and ArcMap opened prior to the start of module.</w:t>
              </w:r>
            </w:ins>
          </w:p>
          <w:p w14:paraId="5C0B5A4C" w14:textId="77777777" w:rsidR="00E73458" w:rsidRPr="00704C43" w:rsidRDefault="00E73458" w:rsidP="00006862">
            <w:pPr>
              <w:spacing w:before="120" w:after="120"/>
              <w:rPr>
                <w:rFonts w:ascii="Arial" w:hAnsi="Arial" w:cs="Arial"/>
                <w:sz w:val="22"/>
                <w:szCs w:val="22"/>
              </w:rPr>
            </w:pPr>
          </w:p>
        </w:tc>
      </w:tr>
      <w:tr w:rsidR="00E73458" w:rsidRPr="00704C43" w14:paraId="3A6BA636" w14:textId="77777777" w:rsidTr="00006862">
        <w:trPr>
          <w:jc w:val="center"/>
        </w:trPr>
        <w:tc>
          <w:tcPr>
            <w:tcW w:w="1271" w:type="pct"/>
          </w:tcPr>
          <w:p w14:paraId="5D100A00"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4B5C9923" w14:textId="77777777" w:rsidR="00E73458" w:rsidRPr="00704C43" w:rsidRDefault="000444E5" w:rsidP="00041A2C">
            <w:pPr>
              <w:spacing w:before="120" w:after="120"/>
              <w:rPr>
                <w:rFonts w:ascii="Arial" w:hAnsi="Arial" w:cs="Arial"/>
                <w:sz w:val="22"/>
                <w:szCs w:val="22"/>
              </w:rPr>
            </w:pPr>
            <w:ins w:id="73" w:author="Katey Yoast" w:date="2015-09-04T10:14:00Z">
              <w:r>
                <w:rPr>
                  <w:rFonts w:ascii="Arial" w:hAnsi="Arial" w:cs="Arial"/>
                  <w:sz w:val="22"/>
                  <w:szCs w:val="22"/>
                </w:rPr>
                <w:t>_</w:t>
              </w:r>
            </w:ins>
            <w:del w:id="74" w:author="Katey Yoast" w:date="2015-12-16T11:20:00Z">
              <w:r w:rsidR="006F76D5" w:rsidRPr="009E3868" w:rsidDel="00ED0DB1">
                <w:rPr>
                  <w:rFonts w:ascii="Arial" w:hAnsi="Arial" w:cs="Arial"/>
                  <w:sz w:val="22"/>
                  <w:szCs w:val="22"/>
                  <w:u w:val="single"/>
                </w:rPr>
                <w:delText>4</w:delText>
              </w:r>
              <w:r w:rsidR="00F124C7" w:rsidRPr="009E3868" w:rsidDel="00ED0DB1">
                <w:rPr>
                  <w:rFonts w:ascii="Arial" w:hAnsi="Arial" w:cs="Arial"/>
                  <w:sz w:val="22"/>
                  <w:szCs w:val="22"/>
                  <w:u w:val="single"/>
                </w:rPr>
                <w:delText>7</w:delText>
              </w:r>
            </w:del>
            <w:ins w:id="75" w:author="Katey Yoast" w:date="2015-12-16T11:53:00Z">
              <w:r w:rsidR="00110D63">
                <w:rPr>
                  <w:rFonts w:ascii="Arial" w:hAnsi="Arial" w:cs="Arial"/>
                  <w:sz w:val="22"/>
                  <w:szCs w:val="22"/>
                  <w:u w:val="single"/>
                </w:rPr>
                <w:t>81</w:t>
              </w:r>
            </w:ins>
            <w:ins w:id="76" w:author="Katey Yoast" w:date="2015-09-04T10:14:00Z">
              <w:r>
                <w:rPr>
                  <w:rFonts w:ascii="Arial" w:hAnsi="Arial" w:cs="Arial"/>
                  <w:sz w:val="22"/>
                  <w:szCs w:val="22"/>
                </w:rPr>
                <w:t>_</w:t>
              </w:r>
            </w:ins>
            <w:r w:rsidR="00E73458" w:rsidRPr="00704C43">
              <w:rPr>
                <w:rFonts w:ascii="Arial" w:hAnsi="Arial" w:cs="Arial"/>
                <w:sz w:val="22"/>
                <w:szCs w:val="22"/>
              </w:rPr>
              <w:t xml:space="preserve"> minutes </w:t>
            </w:r>
          </w:p>
        </w:tc>
      </w:tr>
      <w:tr w:rsidR="00E73458" w:rsidRPr="00704C43" w14:paraId="0AB1DB82" w14:textId="77777777" w:rsidTr="00006862">
        <w:trPr>
          <w:jc w:val="center"/>
        </w:trPr>
        <w:tc>
          <w:tcPr>
            <w:tcW w:w="1271" w:type="pct"/>
          </w:tcPr>
          <w:p w14:paraId="4ED43EEE"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3F7F1E15"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643EAF77" w14:textId="77777777" w:rsidR="00E73458" w:rsidRDefault="00E73458" w:rsidP="00E73458">
      <w:pPr>
        <w:spacing w:before="120" w:after="120"/>
        <w:rPr>
          <w:rFonts w:ascii="Arial" w:hAnsi="Arial" w:cs="Arial"/>
          <w:sz w:val="22"/>
          <w:szCs w:val="22"/>
        </w:rPr>
      </w:pPr>
    </w:p>
    <w:p w14:paraId="53DE4CA2" w14:textId="77777777" w:rsidR="00E73458" w:rsidRDefault="00E73458" w:rsidP="00E73458">
      <w:pPr>
        <w:rPr>
          <w:rFonts w:ascii="Arial" w:hAnsi="Arial" w:cs="Arial"/>
          <w:sz w:val="22"/>
          <w:szCs w:val="22"/>
        </w:rPr>
      </w:pPr>
      <w:r>
        <w:rPr>
          <w:rFonts w:ascii="Arial" w:hAnsi="Arial" w:cs="Arial"/>
          <w:sz w:val="22"/>
          <w:szCs w:val="22"/>
        </w:rPr>
        <w:br w:type="page"/>
      </w:r>
    </w:p>
    <w:p w14:paraId="122ECBFB"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67FDF1C8" w14:textId="77777777" w:rsidTr="005A78DD">
        <w:trPr>
          <w:tblHeader/>
          <w:jc w:val="center"/>
        </w:trPr>
        <w:tc>
          <w:tcPr>
            <w:tcW w:w="6393" w:type="dxa"/>
            <w:shd w:val="clear" w:color="auto" w:fill="A6A6A6"/>
            <w:vAlign w:val="center"/>
          </w:tcPr>
          <w:p w14:paraId="28540998"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3B00C28B"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27341C6C"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1533317B"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6F76D5" w:rsidRPr="00704C43" w14:paraId="4318A084" w14:textId="77777777" w:rsidTr="005A78DD">
        <w:trPr>
          <w:jc w:val="center"/>
        </w:trPr>
        <w:tc>
          <w:tcPr>
            <w:tcW w:w="6393" w:type="dxa"/>
            <w:vAlign w:val="center"/>
          </w:tcPr>
          <w:p w14:paraId="1431650B" w14:textId="77777777" w:rsidR="006F76D5" w:rsidRDefault="006F76D5"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Review Module 1.</w:t>
            </w:r>
          </w:p>
        </w:tc>
        <w:tc>
          <w:tcPr>
            <w:tcW w:w="3287" w:type="dxa"/>
            <w:vAlign w:val="center"/>
          </w:tcPr>
          <w:p w14:paraId="45FE133D" w14:textId="77777777" w:rsidR="006F76D5" w:rsidRDefault="006F76D5" w:rsidP="00006862">
            <w:pPr>
              <w:spacing w:before="120" w:after="120"/>
              <w:rPr>
                <w:rFonts w:ascii="Arial" w:hAnsi="Arial" w:cs="Arial"/>
                <w:sz w:val="22"/>
                <w:szCs w:val="22"/>
              </w:rPr>
            </w:pPr>
            <w:r>
              <w:rPr>
                <w:rFonts w:ascii="Arial" w:hAnsi="Arial" w:cs="Arial"/>
                <w:sz w:val="22"/>
                <w:szCs w:val="22"/>
              </w:rPr>
              <w:t xml:space="preserve">Let’s review what we </w:t>
            </w:r>
            <w:r w:rsidR="0034141E">
              <w:rPr>
                <w:rFonts w:ascii="Arial" w:hAnsi="Arial" w:cs="Arial"/>
                <w:sz w:val="22"/>
                <w:szCs w:val="22"/>
              </w:rPr>
              <w:t>covered</w:t>
            </w:r>
            <w:r>
              <w:rPr>
                <w:rFonts w:ascii="Arial" w:hAnsi="Arial" w:cs="Arial"/>
                <w:sz w:val="22"/>
                <w:szCs w:val="22"/>
              </w:rPr>
              <w:t xml:space="preserve"> in Module 1 and what you should be able to do at this point in training.</w:t>
            </w:r>
          </w:p>
        </w:tc>
        <w:tc>
          <w:tcPr>
            <w:tcW w:w="3701" w:type="dxa"/>
            <w:vAlign w:val="center"/>
          </w:tcPr>
          <w:p w14:paraId="3F34E680" w14:textId="77777777" w:rsidR="00403BAC" w:rsidRDefault="00403BAC" w:rsidP="00403BAC">
            <w:pPr>
              <w:spacing w:before="120" w:after="120"/>
              <w:rPr>
                <w:ins w:id="77" w:author="Katey Yoast" w:date="2015-12-16T11:49:00Z"/>
                <w:rFonts w:ascii="Arial" w:hAnsi="Arial" w:cs="Arial"/>
                <w:sz w:val="22"/>
                <w:szCs w:val="22"/>
              </w:rPr>
            </w:pPr>
            <w:ins w:id="78" w:author="Katey Yoast" w:date="2015-12-16T11:49:00Z">
              <w:r>
                <w:rPr>
                  <w:rFonts w:ascii="Arial" w:hAnsi="Arial" w:cs="Arial"/>
                  <w:sz w:val="22"/>
                  <w:szCs w:val="22"/>
                </w:rPr>
                <w:t xml:space="preserve">Describe the structure and history of soil survey data. </w:t>
              </w:r>
            </w:ins>
          </w:p>
          <w:p w14:paraId="6B7B8015" w14:textId="52A11B33" w:rsidR="006D4195" w:rsidRDefault="006D4195" w:rsidP="006D4195">
            <w:pPr>
              <w:spacing w:before="120" w:after="120"/>
              <w:rPr>
                <w:rFonts w:ascii="Arial" w:hAnsi="Arial" w:cs="Arial"/>
                <w:sz w:val="22"/>
                <w:szCs w:val="22"/>
              </w:rPr>
            </w:pPr>
            <w:r>
              <w:rPr>
                <w:rFonts w:ascii="Arial" w:hAnsi="Arial" w:cs="Arial"/>
                <w:sz w:val="22"/>
                <w:szCs w:val="22"/>
              </w:rPr>
              <w:t xml:space="preserve">Open R GUI, </w:t>
            </w:r>
            <w:del w:id="79" w:author="Katey Yoast" w:date="2016-02-09T08:42:00Z">
              <w:r w:rsidDel="0041302B">
                <w:rPr>
                  <w:rFonts w:ascii="Arial" w:hAnsi="Arial" w:cs="Arial"/>
                  <w:sz w:val="22"/>
                  <w:szCs w:val="22"/>
                </w:rPr>
                <w:delText>RStudio</w:delText>
              </w:r>
            </w:del>
            <w:ins w:id="80" w:author="Katey Yoast" w:date="2016-02-09T08:42:00Z">
              <w:r w:rsidR="0041302B">
                <w:rPr>
                  <w:rFonts w:ascii="Arial" w:hAnsi="Arial" w:cs="Arial"/>
                  <w:sz w:val="22"/>
                  <w:szCs w:val="22"/>
                </w:rPr>
                <w:t>RStudio</w:t>
              </w:r>
            </w:ins>
            <w:r>
              <w:rPr>
                <w:rFonts w:ascii="Arial" w:hAnsi="Arial" w:cs="Arial"/>
                <w:sz w:val="22"/>
                <w:szCs w:val="22"/>
              </w:rPr>
              <w:t>, Rcmdr programs.</w:t>
            </w:r>
          </w:p>
          <w:p w14:paraId="7BED9FAF" w14:textId="77777777" w:rsidR="006D4195" w:rsidRDefault="006D4195" w:rsidP="006D4195">
            <w:pPr>
              <w:spacing w:before="120" w:after="120"/>
              <w:rPr>
                <w:rFonts w:ascii="Arial" w:hAnsi="Arial" w:cs="Arial"/>
                <w:sz w:val="22"/>
                <w:szCs w:val="22"/>
              </w:rPr>
            </w:pPr>
            <w:r>
              <w:rPr>
                <w:rFonts w:ascii="Arial" w:hAnsi="Arial" w:cs="Arial"/>
                <w:sz w:val="22"/>
                <w:szCs w:val="22"/>
              </w:rPr>
              <w:t>Import/Export data in</w:t>
            </w:r>
            <w:del w:id="81" w:author="Katey Yoast" w:date="2015-09-04T09:48:00Z">
              <w:r w:rsidDel="008B19F6">
                <w:rPr>
                  <w:rFonts w:ascii="Arial" w:hAnsi="Arial" w:cs="Arial"/>
                  <w:sz w:val="22"/>
                  <w:szCs w:val="22"/>
                </w:rPr>
                <w:delText>to</w:delText>
              </w:r>
            </w:del>
            <w:r>
              <w:rPr>
                <w:rFonts w:ascii="Arial" w:hAnsi="Arial" w:cs="Arial"/>
                <w:sz w:val="22"/>
                <w:szCs w:val="22"/>
              </w:rPr>
              <w:t xml:space="preserve"> R.</w:t>
            </w:r>
          </w:p>
          <w:p w14:paraId="6613F8BA" w14:textId="77777777" w:rsidR="006D4195" w:rsidRDefault="006D4195" w:rsidP="006D4195">
            <w:pPr>
              <w:spacing w:before="120" w:after="120"/>
              <w:rPr>
                <w:rFonts w:ascii="Arial" w:hAnsi="Arial" w:cs="Arial"/>
                <w:sz w:val="22"/>
                <w:szCs w:val="22"/>
              </w:rPr>
            </w:pPr>
            <w:r>
              <w:rPr>
                <w:rFonts w:ascii="Arial" w:hAnsi="Arial" w:cs="Arial"/>
                <w:sz w:val="22"/>
                <w:szCs w:val="22"/>
              </w:rPr>
              <w:t>Sav</w:t>
            </w:r>
            <w:r w:rsidR="008B19F6">
              <w:rPr>
                <w:rFonts w:ascii="Arial" w:hAnsi="Arial" w:cs="Arial"/>
                <w:sz w:val="22"/>
                <w:szCs w:val="22"/>
              </w:rPr>
              <w:t>e</w:t>
            </w:r>
            <w:r>
              <w:rPr>
                <w:rFonts w:ascii="Arial" w:hAnsi="Arial" w:cs="Arial"/>
                <w:sz w:val="22"/>
                <w:szCs w:val="22"/>
              </w:rPr>
              <w:t xml:space="preserve"> R files and data</w:t>
            </w:r>
          </w:p>
          <w:p w14:paraId="2739F706" w14:textId="77777777" w:rsidR="006F76D5" w:rsidRDefault="006D4195" w:rsidP="006D4195">
            <w:pPr>
              <w:spacing w:before="120" w:after="120"/>
              <w:rPr>
                <w:ins w:id="82" w:author="Katey Yoast" w:date="2015-12-16T11:49:00Z"/>
                <w:rFonts w:ascii="Arial" w:hAnsi="Arial" w:cs="Arial"/>
                <w:sz w:val="22"/>
                <w:szCs w:val="22"/>
              </w:rPr>
            </w:pPr>
            <w:r>
              <w:rPr>
                <w:rFonts w:ascii="Arial" w:hAnsi="Arial" w:cs="Arial"/>
                <w:sz w:val="22"/>
                <w:szCs w:val="22"/>
              </w:rPr>
              <w:t>Install, load, and update R packages.</w:t>
            </w:r>
          </w:p>
          <w:p w14:paraId="75C679E4" w14:textId="77777777" w:rsidR="00403BAC" w:rsidRPr="006D4195" w:rsidRDefault="00403BAC" w:rsidP="006D4195">
            <w:pPr>
              <w:spacing w:before="120" w:after="120"/>
              <w:rPr>
                <w:rFonts w:ascii="Arial" w:hAnsi="Arial" w:cs="Arial"/>
                <w:sz w:val="22"/>
                <w:szCs w:val="22"/>
              </w:rPr>
            </w:pPr>
          </w:p>
        </w:tc>
        <w:tc>
          <w:tcPr>
            <w:tcW w:w="1009" w:type="dxa"/>
            <w:vAlign w:val="center"/>
          </w:tcPr>
          <w:p w14:paraId="5A3F226D" w14:textId="77777777" w:rsidR="006F76D5" w:rsidRPr="00704C43" w:rsidRDefault="006F76D5" w:rsidP="00006862">
            <w:pPr>
              <w:spacing w:before="120" w:after="120"/>
              <w:jc w:val="center"/>
              <w:rPr>
                <w:rFonts w:ascii="Arial" w:hAnsi="Arial" w:cs="Arial"/>
                <w:sz w:val="22"/>
                <w:szCs w:val="22"/>
              </w:rPr>
            </w:pPr>
            <w:r>
              <w:rPr>
                <w:rFonts w:ascii="Arial" w:hAnsi="Arial" w:cs="Arial"/>
                <w:sz w:val="22"/>
                <w:szCs w:val="22"/>
              </w:rPr>
              <w:t>3</w:t>
            </w:r>
          </w:p>
        </w:tc>
      </w:tr>
      <w:tr w:rsidR="006D4195" w:rsidRPr="00704C43" w14:paraId="013C5CAF" w14:textId="77777777" w:rsidTr="005A78DD">
        <w:trPr>
          <w:jc w:val="center"/>
        </w:trPr>
        <w:tc>
          <w:tcPr>
            <w:tcW w:w="6393" w:type="dxa"/>
            <w:vAlign w:val="center"/>
          </w:tcPr>
          <w:p w14:paraId="22D2B787" w14:textId="77777777" w:rsidR="006D4195" w:rsidRDefault="006D4195"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Overview of Module 2.</w:t>
            </w:r>
          </w:p>
        </w:tc>
        <w:tc>
          <w:tcPr>
            <w:tcW w:w="3287" w:type="dxa"/>
            <w:vAlign w:val="center"/>
          </w:tcPr>
          <w:p w14:paraId="08D78C24" w14:textId="77777777" w:rsidR="006D4195" w:rsidRDefault="006D4195" w:rsidP="00006862">
            <w:pPr>
              <w:spacing w:before="120" w:after="120"/>
              <w:rPr>
                <w:rFonts w:ascii="Arial" w:hAnsi="Arial" w:cs="Arial"/>
                <w:sz w:val="22"/>
                <w:szCs w:val="22"/>
              </w:rPr>
            </w:pPr>
            <w:r>
              <w:rPr>
                <w:rFonts w:ascii="Arial" w:hAnsi="Arial" w:cs="Arial"/>
                <w:sz w:val="22"/>
                <w:szCs w:val="22"/>
              </w:rPr>
              <w:t>Please take a moment to read to yourselves the objectives for this module.</w:t>
            </w:r>
          </w:p>
        </w:tc>
        <w:tc>
          <w:tcPr>
            <w:tcW w:w="3701" w:type="dxa"/>
            <w:vAlign w:val="center"/>
          </w:tcPr>
          <w:p w14:paraId="5027E93D"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Differentiate four data types.</w:t>
            </w:r>
          </w:p>
          <w:p w14:paraId="262BB0CA"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Explain the difference between accuracy and precision.</w:t>
            </w:r>
          </w:p>
          <w:p w14:paraId="7529F0DF"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Create formatted data for use in R.</w:t>
            </w:r>
          </w:p>
          <w:p w14:paraId="650AA3C1" w14:textId="77777777" w:rsidR="00403BAC" w:rsidRDefault="008B19F6" w:rsidP="006D4195">
            <w:pPr>
              <w:spacing w:before="120" w:after="120"/>
              <w:rPr>
                <w:ins w:id="83" w:author="Katey Yoast" w:date="2015-12-16T11:48:00Z"/>
                <w:rFonts w:ascii="Arial" w:hAnsi="Arial" w:cs="Arial"/>
                <w:sz w:val="22"/>
                <w:szCs w:val="22"/>
              </w:rPr>
            </w:pPr>
            <w:ins w:id="84" w:author="Katey Yoast" w:date="2015-09-04T09:48:00Z">
              <w:r>
                <w:rPr>
                  <w:rFonts w:ascii="Arial" w:hAnsi="Arial" w:cs="Arial"/>
                  <w:sz w:val="22"/>
                  <w:szCs w:val="22"/>
                </w:rPr>
                <w:t>Establish an ODBC connection to view NASIS data in R.</w:t>
              </w:r>
            </w:ins>
          </w:p>
          <w:p w14:paraId="64390FFB" w14:textId="77777777" w:rsidR="006D4195" w:rsidRPr="006D4195" w:rsidRDefault="00403BAC" w:rsidP="006D4195">
            <w:pPr>
              <w:spacing w:before="120" w:after="120"/>
              <w:rPr>
                <w:rFonts w:ascii="Arial" w:hAnsi="Arial" w:cs="Arial"/>
                <w:sz w:val="22"/>
                <w:szCs w:val="22"/>
              </w:rPr>
            </w:pPr>
            <w:ins w:id="85" w:author="Katey Yoast" w:date="2015-12-16T11:48:00Z">
              <w:r w:rsidRPr="00C64420">
                <w:rPr>
                  <w:rFonts w:ascii="Arial" w:hAnsi="Arial" w:cs="Arial"/>
                  <w:sz w:val="22"/>
                  <w:szCs w:val="22"/>
                </w:rPr>
                <w:t>Determine spatial descriptive statistics in ArcMap, TEUI, and R.</w:t>
              </w:r>
            </w:ins>
          </w:p>
        </w:tc>
        <w:tc>
          <w:tcPr>
            <w:tcW w:w="1009" w:type="dxa"/>
            <w:vAlign w:val="center"/>
          </w:tcPr>
          <w:p w14:paraId="7C270D76" w14:textId="77777777" w:rsidR="006D4195" w:rsidRDefault="006D4195" w:rsidP="00006862">
            <w:pPr>
              <w:spacing w:before="120" w:after="120"/>
              <w:jc w:val="center"/>
              <w:rPr>
                <w:rFonts w:ascii="Arial" w:hAnsi="Arial" w:cs="Arial"/>
                <w:sz w:val="22"/>
                <w:szCs w:val="22"/>
              </w:rPr>
            </w:pPr>
            <w:r>
              <w:rPr>
                <w:rFonts w:ascii="Arial" w:hAnsi="Arial" w:cs="Arial"/>
                <w:sz w:val="22"/>
                <w:szCs w:val="22"/>
              </w:rPr>
              <w:t>2</w:t>
            </w:r>
          </w:p>
        </w:tc>
      </w:tr>
      <w:tr w:rsidR="00E73458" w:rsidRPr="00704C43" w14:paraId="422397AC" w14:textId="77777777" w:rsidTr="005A78DD">
        <w:trPr>
          <w:jc w:val="center"/>
        </w:trPr>
        <w:tc>
          <w:tcPr>
            <w:tcW w:w="6393" w:type="dxa"/>
            <w:vAlign w:val="center"/>
          </w:tcPr>
          <w:p w14:paraId="03BC5FF3" w14:textId="77777777" w:rsidR="00E73458" w:rsidRPr="00316868" w:rsidRDefault="00316868"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Identify four data types.</w:t>
            </w:r>
          </w:p>
        </w:tc>
        <w:tc>
          <w:tcPr>
            <w:tcW w:w="3287" w:type="dxa"/>
            <w:vAlign w:val="center"/>
          </w:tcPr>
          <w:p w14:paraId="6CB98D7F" w14:textId="77777777" w:rsidR="00E73458" w:rsidDel="00041A2C" w:rsidRDefault="00316868" w:rsidP="00041A2C">
            <w:pPr>
              <w:spacing w:before="120" w:after="120"/>
              <w:rPr>
                <w:del w:id="86" w:author="Katey Yoast" w:date="2015-12-16T12:16:00Z"/>
                <w:rFonts w:ascii="Arial" w:hAnsi="Arial" w:cs="Arial"/>
                <w:sz w:val="22"/>
                <w:szCs w:val="22"/>
              </w:rPr>
            </w:pPr>
            <w:r>
              <w:rPr>
                <w:rFonts w:ascii="Arial" w:hAnsi="Arial" w:cs="Arial"/>
                <w:sz w:val="22"/>
                <w:szCs w:val="22"/>
              </w:rPr>
              <w:t>What are the four data types that you typically encounter in your day-to-day work?</w:t>
            </w:r>
          </w:p>
          <w:p w14:paraId="25762A85" w14:textId="11B51195" w:rsidR="00316868" w:rsidRPr="003D4029" w:rsidRDefault="00316868" w:rsidP="00DC08E3">
            <w:pPr>
              <w:spacing w:before="120" w:after="120"/>
              <w:rPr>
                <w:rFonts w:ascii="Arial" w:hAnsi="Arial" w:cs="Arial"/>
                <w:sz w:val="22"/>
                <w:szCs w:val="22"/>
              </w:rPr>
            </w:pPr>
          </w:p>
        </w:tc>
        <w:tc>
          <w:tcPr>
            <w:tcW w:w="3701" w:type="dxa"/>
            <w:vAlign w:val="center"/>
          </w:tcPr>
          <w:p w14:paraId="414A01C4" w14:textId="77777777" w:rsidR="00316868" w:rsidRPr="00316868" w:rsidRDefault="00316868" w:rsidP="00316868">
            <w:pPr>
              <w:pStyle w:val="ListParagraph"/>
              <w:numPr>
                <w:ilvl w:val="0"/>
                <w:numId w:val="30"/>
              </w:numPr>
              <w:spacing w:before="120" w:after="120"/>
              <w:ind w:left="287"/>
              <w:rPr>
                <w:rFonts w:ascii="Arial" w:hAnsi="Arial" w:cs="Arial"/>
                <w:sz w:val="22"/>
                <w:szCs w:val="22"/>
              </w:rPr>
            </w:pPr>
            <w:r w:rsidRPr="00316868">
              <w:rPr>
                <w:rFonts w:ascii="Arial" w:hAnsi="Arial" w:cs="Arial"/>
                <w:sz w:val="22"/>
                <w:szCs w:val="22"/>
              </w:rPr>
              <w:t>Discuss continuous and discre</w:t>
            </w:r>
            <w:r>
              <w:rPr>
                <w:rFonts w:ascii="Arial" w:hAnsi="Arial" w:cs="Arial"/>
                <w:sz w:val="22"/>
                <w:szCs w:val="22"/>
              </w:rPr>
              <w:t xml:space="preserve">te </w:t>
            </w:r>
            <w:r w:rsidRPr="00316868">
              <w:rPr>
                <w:rFonts w:ascii="Arial" w:hAnsi="Arial" w:cs="Arial"/>
                <w:sz w:val="22"/>
                <w:szCs w:val="22"/>
              </w:rPr>
              <w:t>data.</w:t>
            </w:r>
          </w:p>
          <w:p w14:paraId="4F3280B0" w14:textId="77777777" w:rsidR="00E73458" w:rsidRPr="00316868" w:rsidRDefault="00316868" w:rsidP="00316868">
            <w:pPr>
              <w:pStyle w:val="ListParagraph"/>
              <w:numPr>
                <w:ilvl w:val="0"/>
                <w:numId w:val="30"/>
              </w:numPr>
              <w:spacing w:before="120" w:after="120"/>
              <w:ind w:left="287" w:hanging="270"/>
              <w:rPr>
                <w:rFonts w:ascii="Arial" w:hAnsi="Arial" w:cs="Arial"/>
                <w:sz w:val="22"/>
                <w:szCs w:val="22"/>
              </w:rPr>
            </w:pPr>
            <w:r w:rsidRPr="00316868">
              <w:rPr>
                <w:rFonts w:ascii="Arial" w:hAnsi="Arial" w:cs="Arial"/>
                <w:sz w:val="22"/>
                <w:szCs w:val="22"/>
              </w:rPr>
              <w:t>Reference 2.1</w:t>
            </w:r>
          </w:p>
        </w:tc>
        <w:tc>
          <w:tcPr>
            <w:tcW w:w="1009" w:type="dxa"/>
            <w:vAlign w:val="center"/>
          </w:tcPr>
          <w:p w14:paraId="5F7FBA86" w14:textId="77777777" w:rsidR="00E73458" w:rsidRPr="00704C43" w:rsidRDefault="006F76D5" w:rsidP="00006862">
            <w:pPr>
              <w:spacing w:before="120" w:after="120"/>
              <w:jc w:val="center"/>
              <w:rPr>
                <w:rFonts w:ascii="Arial" w:hAnsi="Arial" w:cs="Arial"/>
                <w:sz w:val="22"/>
                <w:szCs w:val="22"/>
              </w:rPr>
            </w:pPr>
            <w:r>
              <w:rPr>
                <w:rFonts w:ascii="Arial" w:hAnsi="Arial" w:cs="Arial"/>
                <w:sz w:val="22"/>
                <w:szCs w:val="22"/>
              </w:rPr>
              <w:t>5</w:t>
            </w:r>
          </w:p>
        </w:tc>
      </w:tr>
      <w:tr w:rsidR="00E73458" w:rsidRPr="00704C43" w14:paraId="4ADBABF7" w14:textId="77777777" w:rsidTr="005A78DD">
        <w:trPr>
          <w:jc w:val="center"/>
        </w:trPr>
        <w:tc>
          <w:tcPr>
            <w:tcW w:w="6393" w:type="dxa"/>
            <w:vAlign w:val="center"/>
          </w:tcPr>
          <w:p w14:paraId="6A7E7806" w14:textId="77777777" w:rsidR="00E73458" w:rsidRPr="00316868" w:rsidRDefault="008E0B49"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Explain the difference between accuracy and precision.</w:t>
            </w:r>
          </w:p>
        </w:tc>
        <w:tc>
          <w:tcPr>
            <w:tcW w:w="3287" w:type="dxa"/>
            <w:vAlign w:val="center"/>
          </w:tcPr>
          <w:p w14:paraId="10CF7685" w14:textId="77777777" w:rsidR="00E73458" w:rsidRPr="003D4029" w:rsidRDefault="00E73458" w:rsidP="00006862">
            <w:pPr>
              <w:spacing w:before="120" w:after="120"/>
              <w:rPr>
                <w:rFonts w:ascii="Arial" w:hAnsi="Arial" w:cs="Arial"/>
                <w:sz w:val="22"/>
                <w:szCs w:val="22"/>
              </w:rPr>
            </w:pPr>
          </w:p>
        </w:tc>
        <w:tc>
          <w:tcPr>
            <w:tcW w:w="3701" w:type="dxa"/>
            <w:vAlign w:val="center"/>
          </w:tcPr>
          <w:p w14:paraId="020274DB" w14:textId="77777777" w:rsidR="008E0B49" w:rsidRDefault="008E0B49" w:rsidP="008E0B49">
            <w:pPr>
              <w:pStyle w:val="ListParagraph"/>
              <w:numPr>
                <w:ilvl w:val="0"/>
                <w:numId w:val="30"/>
              </w:numPr>
              <w:spacing w:before="120" w:after="120"/>
              <w:ind w:left="377"/>
              <w:rPr>
                <w:rFonts w:ascii="Arial" w:hAnsi="Arial" w:cs="Arial"/>
                <w:sz w:val="22"/>
                <w:szCs w:val="22"/>
              </w:rPr>
            </w:pPr>
            <w:r>
              <w:rPr>
                <w:rFonts w:ascii="Arial" w:hAnsi="Arial" w:cs="Arial"/>
                <w:sz w:val="22"/>
                <w:szCs w:val="22"/>
              </w:rPr>
              <w:t xml:space="preserve">See PowerPoint X </w:t>
            </w:r>
            <w:r w:rsidR="00EC2D6D">
              <w:rPr>
                <w:rFonts w:ascii="Arial" w:hAnsi="Arial" w:cs="Arial"/>
                <w:sz w:val="22"/>
                <w:szCs w:val="22"/>
              </w:rPr>
              <w:t>–</w:t>
            </w:r>
            <w:r>
              <w:rPr>
                <w:rFonts w:ascii="Arial" w:hAnsi="Arial" w:cs="Arial"/>
                <w:sz w:val="22"/>
                <w:szCs w:val="22"/>
              </w:rPr>
              <w:t xml:space="preserve"> X</w:t>
            </w:r>
          </w:p>
          <w:p w14:paraId="3349B34D" w14:textId="77777777" w:rsidR="00E73458" w:rsidRPr="008E0B49" w:rsidRDefault="008E0B49" w:rsidP="008E0B49">
            <w:pPr>
              <w:pStyle w:val="ListParagraph"/>
              <w:numPr>
                <w:ilvl w:val="0"/>
                <w:numId w:val="30"/>
              </w:numPr>
              <w:spacing w:before="120" w:after="120"/>
              <w:ind w:left="377"/>
              <w:rPr>
                <w:rFonts w:ascii="Arial" w:hAnsi="Arial" w:cs="Arial"/>
                <w:sz w:val="22"/>
                <w:szCs w:val="22"/>
              </w:rPr>
            </w:pPr>
            <w:r>
              <w:rPr>
                <w:rFonts w:ascii="Arial" w:hAnsi="Arial" w:cs="Arial"/>
                <w:sz w:val="22"/>
                <w:szCs w:val="22"/>
              </w:rPr>
              <w:t>Reference 2.2</w:t>
            </w:r>
          </w:p>
        </w:tc>
        <w:tc>
          <w:tcPr>
            <w:tcW w:w="1009" w:type="dxa"/>
            <w:vAlign w:val="center"/>
          </w:tcPr>
          <w:p w14:paraId="2D705E3A" w14:textId="77777777" w:rsidR="00E73458" w:rsidRPr="00704C43" w:rsidRDefault="006F76D5" w:rsidP="00006862">
            <w:pPr>
              <w:spacing w:before="120" w:after="120"/>
              <w:jc w:val="center"/>
              <w:rPr>
                <w:rFonts w:ascii="Arial" w:hAnsi="Arial" w:cs="Arial"/>
                <w:sz w:val="22"/>
                <w:szCs w:val="22"/>
              </w:rPr>
            </w:pPr>
            <w:r>
              <w:rPr>
                <w:rFonts w:ascii="Arial" w:hAnsi="Arial" w:cs="Arial"/>
                <w:sz w:val="22"/>
                <w:szCs w:val="22"/>
              </w:rPr>
              <w:t>7</w:t>
            </w:r>
          </w:p>
        </w:tc>
      </w:tr>
      <w:tr w:rsidR="00E73458" w:rsidRPr="00704C43" w14:paraId="35030298" w14:textId="77777777" w:rsidTr="005A78DD">
        <w:trPr>
          <w:jc w:val="center"/>
        </w:trPr>
        <w:tc>
          <w:tcPr>
            <w:tcW w:w="6393" w:type="dxa"/>
            <w:vAlign w:val="center"/>
          </w:tcPr>
          <w:p w14:paraId="6860F4DA" w14:textId="77777777" w:rsidR="00E73458" w:rsidRPr="008E0B49" w:rsidRDefault="008E0B49" w:rsidP="008E0B49">
            <w:pPr>
              <w:spacing w:before="120" w:after="120"/>
              <w:rPr>
                <w:rFonts w:ascii="Arial" w:hAnsi="Arial" w:cs="Arial"/>
                <w:sz w:val="22"/>
                <w:szCs w:val="22"/>
              </w:rPr>
            </w:pPr>
            <w:r>
              <w:rPr>
                <w:rFonts w:ascii="Arial" w:hAnsi="Arial" w:cs="Arial"/>
                <w:sz w:val="22"/>
                <w:szCs w:val="22"/>
              </w:rPr>
              <w:lastRenderedPageBreak/>
              <w:t>2.3</w:t>
            </w:r>
            <w:r w:rsidR="00E06347">
              <w:rPr>
                <w:rFonts w:ascii="Arial" w:hAnsi="Arial" w:cs="Arial"/>
                <w:sz w:val="22"/>
                <w:szCs w:val="22"/>
              </w:rPr>
              <w:t xml:space="preserve"> </w:t>
            </w:r>
            <w:r w:rsidRPr="008E0B49">
              <w:rPr>
                <w:rFonts w:ascii="Arial" w:hAnsi="Arial" w:cs="Arial"/>
                <w:sz w:val="22"/>
                <w:szCs w:val="22"/>
              </w:rPr>
              <w:t>Create formatted data for use in R.</w:t>
            </w:r>
          </w:p>
        </w:tc>
        <w:tc>
          <w:tcPr>
            <w:tcW w:w="3287" w:type="dxa"/>
            <w:vAlign w:val="center"/>
          </w:tcPr>
          <w:p w14:paraId="6A9E2C07" w14:textId="77777777" w:rsidR="00E73458" w:rsidRPr="003D4029" w:rsidRDefault="00E73458" w:rsidP="00006862">
            <w:pPr>
              <w:spacing w:before="120" w:after="120"/>
              <w:rPr>
                <w:rFonts w:ascii="Arial" w:hAnsi="Arial" w:cs="Arial"/>
                <w:sz w:val="22"/>
                <w:szCs w:val="22"/>
              </w:rPr>
            </w:pPr>
          </w:p>
        </w:tc>
        <w:tc>
          <w:tcPr>
            <w:tcW w:w="3701" w:type="dxa"/>
            <w:vAlign w:val="center"/>
          </w:tcPr>
          <w:p w14:paraId="510C0AC5" w14:textId="77777777" w:rsidR="00786065" w:rsidRDefault="00786065" w:rsidP="00786065">
            <w:pPr>
              <w:pStyle w:val="ListParagraph"/>
              <w:numPr>
                <w:ilvl w:val="0"/>
                <w:numId w:val="30"/>
              </w:numPr>
              <w:spacing w:before="120" w:after="120"/>
              <w:ind w:left="377"/>
              <w:rPr>
                <w:rFonts w:ascii="Arial" w:hAnsi="Arial" w:cs="Arial"/>
                <w:sz w:val="22"/>
                <w:szCs w:val="22"/>
              </w:rPr>
            </w:pPr>
            <w:r>
              <w:rPr>
                <w:rFonts w:ascii="Arial" w:hAnsi="Arial" w:cs="Arial"/>
                <w:sz w:val="22"/>
                <w:szCs w:val="22"/>
              </w:rPr>
              <w:t xml:space="preserve">Make sure you </w:t>
            </w:r>
            <w:r w:rsidR="008B19F6">
              <w:rPr>
                <w:rFonts w:ascii="Arial" w:hAnsi="Arial" w:cs="Arial"/>
                <w:sz w:val="22"/>
                <w:szCs w:val="22"/>
              </w:rPr>
              <w:t>mention</w:t>
            </w:r>
            <w:r>
              <w:rPr>
                <w:rFonts w:ascii="Arial" w:hAnsi="Arial" w:cs="Arial"/>
                <w:sz w:val="22"/>
                <w:szCs w:val="22"/>
              </w:rPr>
              <w:t xml:space="preserve"> extract multi-values to points</w:t>
            </w:r>
          </w:p>
          <w:p w14:paraId="5605F591" w14:textId="77777777" w:rsidR="00737C9E" w:rsidRDefault="00737C9E" w:rsidP="00786065">
            <w:pPr>
              <w:pStyle w:val="ListParagraph"/>
              <w:numPr>
                <w:ilvl w:val="0"/>
                <w:numId w:val="30"/>
              </w:numPr>
              <w:spacing w:before="120" w:after="120"/>
              <w:ind w:left="377"/>
              <w:rPr>
                <w:rFonts w:ascii="Arial" w:hAnsi="Arial" w:cs="Arial"/>
                <w:sz w:val="22"/>
                <w:szCs w:val="22"/>
              </w:rPr>
            </w:pPr>
            <w:r>
              <w:rPr>
                <w:rFonts w:ascii="Arial" w:hAnsi="Arial" w:cs="Arial"/>
                <w:sz w:val="22"/>
                <w:szCs w:val="22"/>
              </w:rPr>
              <w:t>See PowerPoints X - X</w:t>
            </w:r>
          </w:p>
          <w:p w14:paraId="3DAA98E3" w14:textId="77777777" w:rsidR="00E73458" w:rsidRPr="00786065" w:rsidRDefault="00786065" w:rsidP="00786065">
            <w:pPr>
              <w:pStyle w:val="ListParagraph"/>
              <w:numPr>
                <w:ilvl w:val="0"/>
                <w:numId w:val="30"/>
              </w:numPr>
              <w:spacing w:before="120" w:after="120"/>
              <w:ind w:left="377"/>
              <w:rPr>
                <w:rFonts w:ascii="Arial" w:hAnsi="Arial" w:cs="Arial"/>
                <w:sz w:val="22"/>
                <w:szCs w:val="22"/>
              </w:rPr>
            </w:pPr>
            <w:r>
              <w:rPr>
                <w:rFonts w:ascii="Arial" w:hAnsi="Arial" w:cs="Arial"/>
                <w:sz w:val="22"/>
                <w:szCs w:val="22"/>
              </w:rPr>
              <w:t>Reference 2.3</w:t>
            </w:r>
          </w:p>
        </w:tc>
        <w:tc>
          <w:tcPr>
            <w:tcW w:w="1009" w:type="dxa"/>
            <w:vAlign w:val="center"/>
          </w:tcPr>
          <w:p w14:paraId="54B814CE" w14:textId="77777777" w:rsidR="00E73458" w:rsidRPr="00704C43" w:rsidRDefault="006F76D5" w:rsidP="00006862">
            <w:pPr>
              <w:spacing w:before="120" w:after="120"/>
              <w:jc w:val="center"/>
              <w:rPr>
                <w:rFonts w:ascii="Arial" w:hAnsi="Arial" w:cs="Arial"/>
                <w:sz w:val="22"/>
                <w:szCs w:val="22"/>
              </w:rPr>
            </w:pPr>
            <w:r>
              <w:rPr>
                <w:rFonts w:ascii="Arial" w:hAnsi="Arial" w:cs="Arial"/>
                <w:sz w:val="22"/>
                <w:szCs w:val="22"/>
              </w:rPr>
              <w:t>10</w:t>
            </w:r>
          </w:p>
        </w:tc>
      </w:tr>
      <w:tr w:rsidR="00EC2D6D" w:rsidRPr="00704C43" w14:paraId="63B29157" w14:textId="77777777" w:rsidTr="005A78DD">
        <w:trPr>
          <w:jc w:val="center"/>
        </w:trPr>
        <w:tc>
          <w:tcPr>
            <w:tcW w:w="6393" w:type="dxa"/>
            <w:vAlign w:val="center"/>
          </w:tcPr>
          <w:p w14:paraId="4F87604D" w14:textId="77777777" w:rsidR="00EC2D6D" w:rsidRPr="00EC2D6D" w:rsidRDefault="00EC2D6D" w:rsidP="00EC2D6D">
            <w:pPr>
              <w:spacing w:before="120" w:after="120"/>
              <w:rPr>
                <w:rFonts w:ascii="Arial" w:hAnsi="Arial" w:cs="Arial"/>
                <w:sz w:val="22"/>
                <w:szCs w:val="22"/>
              </w:rPr>
            </w:pPr>
            <w:r w:rsidRPr="00EC2D6D">
              <w:rPr>
                <w:rFonts w:ascii="Arial" w:hAnsi="Arial" w:cs="Arial"/>
                <w:sz w:val="22"/>
                <w:szCs w:val="22"/>
              </w:rPr>
              <w:t>2.</w:t>
            </w:r>
            <w:r w:rsidR="00460E99">
              <w:rPr>
                <w:rFonts w:ascii="Arial" w:hAnsi="Arial" w:cs="Arial"/>
                <w:sz w:val="22"/>
                <w:szCs w:val="22"/>
              </w:rPr>
              <w:t>3.1</w:t>
            </w:r>
            <w:r w:rsidRPr="00EC2D6D">
              <w:rPr>
                <w:rFonts w:ascii="Arial" w:hAnsi="Arial" w:cs="Arial"/>
                <w:sz w:val="22"/>
                <w:szCs w:val="22"/>
              </w:rPr>
              <w:t xml:space="preserve"> </w:t>
            </w:r>
            <w:r>
              <w:rPr>
                <w:rFonts w:ascii="Arial" w:hAnsi="Arial" w:cs="Arial"/>
                <w:sz w:val="22"/>
                <w:szCs w:val="22"/>
              </w:rPr>
              <w:t xml:space="preserve">Exercise - </w:t>
            </w:r>
            <w:r w:rsidRPr="00EC2D6D">
              <w:rPr>
                <w:rFonts w:ascii="Arial" w:hAnsi="Arial" w:cs="Arial"/>
                <w:sz w:val="22"/>
                <w:szCs w:val="22"/>
              </w:rPr>
              <w:t>Using data from NASIS in R.</w:t>
            </w:r>
          </w:p>
          <w:p w14:paraId="17865712" w14:textId="77777777" w:rsidR="00EC2D6D" w:rsidRDefault="00EC2D6D" w:rsidP="008E0B49">
            <w:pPr>
              <w:spacing w:before="120" w:after="120"/>
              <w:rPr>
                <w:rFonts w:ascii="Arial" w:hAnsi="Arial" w:cs="Arial"/>
                <w:sz w:val="22"/>
                <w:szCs w:val="22"/>
              </w:rPr>
            </w:pPr>
          </w:p>
        </w:tc>
        <w:tc>
          <w:tcPr>
            <w:tcW w:w="3287" w:type="dxa"/>
            <w:vAlign w:val="center"/>
          </w:tcPr>
          <w:p w14:paraId="17C71300" w14:textId="77777777" w:rsidR="00EC2D6D" w:rsidRPr="003D4029" w:rsidRDefault="00460E99" w:rsidP="00006862">
            <w:pPr>
              <w:spacing w:before="120" w:after="120"/>
              <w:rPr>
                <w:rFonts w:ascii="Arial" w:hAnsi="Arial" w:cs="Arial"/>
                <w:sz w:val="22"/>
                <w:szCs w:val="22"/>
              </w:rPr>
            </w:pPr>
            <w:r>
              <w:rPr>
                <w:rFonts w:ascii="Arial" w:hAnsi="Arial" w:cs="Arial"/>
                <w:sz w:val="22"/>
                <w:szCs w:val="22"/>
              </w:rPr>
              <w:t>Let’s do an exercise. This one is to be done individually.</w:t>
            </w:r>
          </w:p>
        </w:tc>
        <w:tc>
          <w:tcPr>
            <w:tcW w:w="3701" w:type="dxa"/>
            <w:vAlign w:val="center"/>
          </w:tcPr>
          <w:p w14:paraId="4B30A916" w14:textId="77777777" w:rsidR="00EC2D6D" w:rsidRDefault="00EC2D6D" w:rsidP="00737C9E">
            <w:pPr>
              <w:pStyle w:val="ListParagraph"/>
              <w:numPr>
                <w:ilvl w:val="0"/>
                <w:numId w:val="30"/>
              </w:numPr>
              <w:spacing w:before="120" w:after="120"/>
              <w:ind w:left="377"/>
              <w:rPr>
                <w:rFonts w:ascii="Arial" w:hAnsi="Arial" w:cs="Arial"/>
                <w:sz w:val="22"/>
                <w:szCs w:val="22"/>
              </w:rPr>
            </w:pPr>
            <w:r>
              <w:rPr>
                <w:rFonts w:ascii="Arial" w:hAnsi="Arial" w:cs="Arial"/>
                <w:sz w:val="22"/>
                <w:szCs w:val="22"/>
              </w:rPr>
              <w:t xml:space="preserve">Predefined selected set in NASIS completed by all prior to this </w:t>
            </w:r>
            <w:r w:rsidR="00737C9E">
              <w:rPr>
                <w:rFonts w:ascii="Arial" w:hAnsi="Arial" w:cs="Arial"/>
                <w:sz w:val="22"/>
                <w:szCs w:val="22"/>
              </w:rPr>
              <w:t>module</w:t>
            </w:r>
            <w:r>
              <w:rPr>
                <w:rFonts w:ascii="Arial" w:hAnsi="Arial" w:cs="Arial"/>
                <w:sz w:val="22"/>
                <w:szCs w:val="22"/>
              </w:rPr>
              <w:t>.  Suggest Coolville, OH (all need to use the same location)</w:t>
            </w:r>
          </w:p>
        </w:tc>
        <w:tc>
          <w:tcPr>
            <w:tcW w:w="1009" w:type="dxa"/>
            <w:vAlign w:val="center"/>
          </w:tcPr>
          <w:p w14:paraId="24D392C7" w14:textId="77777777" w:rsidR="00EC2D6D" w:rsidRPr="00704C43" w:rsidRDefault="006F76D5" w:rsidP="00006862">
            <w:pPr>
              <w:spacing w:before="120" w:after="120"/>
              <w:jc w:val="center"/>
              <w:rPr>
                <w:rFonts w:ascii="Arial" w:hAnsi="Arial" w:cs="Arial"/>
                <w:sz w:val="22"/>
                <w:szCs w:val="22"/>
              </w:rPr>
            </w:pPr>
            <w:r>
              <w:rPr>
                <w:rFonts w:ascii="Arial" w:hAnsi="Arial" w:cs="Arial"/>
                <w:sz w:val="22"/>
                <w:szCs w:val="22"/>
              </w:rPr>
              <w:t>15</w:t>
            </w:r>
          </w:p>
        </w:tc>
      </w:tr>
      <w:tr w:rsidR="003A056B" w:rsidRPr="00704C43" w14:paraId="7889376A" w14:textId="77777777" w:rsidTr="005A78DD">
        <w:trPr>
          <w:jc w:val="center"/>
          <w:ins w:id="87" w:author="Katey Yoast" w:date="2015-12-16T11:41:00Z"/>
        </w:trPr>
        <w:tc>
          <w:tcPr>
            <w:tcW w:w="6393" w:type="dxa"/>
            <w:vAlign w:val="center"/>
          </w:tcPr>
          <w:p w14:paraId="547EA785" w14:textId="77777777" w:rsidR="003A056B" w:rsidRPr="00EC2D6D" w:rsidRDefault="003A056B" w:rsidP="00EC2D6D">
            <w:pPr>
              <w:spacing w:before="120" w:after="120"/>
              <w:rPr>
                <w:ins w:id="88" w:author="Katey Yoast" w:date="2015-12-16T11:41:00Z"/>
                <w:rFonts w:ascii="Arial" w:hAnsi="Arial" w:cs="Arial"/>
                <w:sz w:val="22"/>
                <w:szCs w:val="22"/>
              </w:rPr>
            </w:pPr>
            <w:ins w:id="89" w:author="Katey Yoast" w:date="2015-12-16T11:41:00Z">
              <w:r>
                <w:rPr>
                  <w:rFonts w:ascii="Arial" w:hAnsi="Arial" w:cs="Arial"/>
                  <w:sz w:val="22"/>
                  <w:szCs w:val="22"/>
                </w:rPr>
                <w:t xml:space="preserve">2.4 </w:t>
              </w:r>
            </w:ins>
            <w:ins w:id="90" w:author="Katey Yoast" w:date="2015-12-16T11:48:00Z">
              <w:r w:rsidR="00403BAC">
                <w:rPr>
                  <w:rFonts w:ascii="Arial" w:hAnsi="Arial" w:cs="Arial"/>
                  <w:sz w:val="22"/>
                  <w:szCs w:val="22"/>
                </w:rPr>
                <w:t>Open questions to group.</w:t>
              </w:r>
            </w:ins>
          </w:p>
        </w:tc>
        <w:tc>
          <w:tcPr>
            <w:tcW w:w="3287" w:type="dxa"/>
            <w:vAlign w:val="center"/>
          </w:tcPr>
          <w:p w14:paraId="19ED8F42" w14:textId="77777777" w:rsidR="003A056B" w:rsidRDefault="00E06347" w:rsidP="00006862">
            <w:pPr>
              <w:spacing w:before="120" w:after="120"/>
              <w:rPr>
                <w:ins w:id="91" w:author="Katey Yoast" w:date="2015-12-16T11:41:00Z"/>
                <w:rFonts w:ascii="Arial" w:hAnsi="Arial" w:cs="Arial"/>
                <w:sz w:val="22"/>
                <w:szCs w:val="22"/>
              </w:rPr>
            </w:pPr>
            <w:ins w:id="92" w:author="Katey Yoast" w:date="2015-12-16T11:42:00Z">
              <w:r>
                <w:rPr>
                  <w:rFonts w:ascii="Arial" w:hAnsi="Arial" w:cs="Arial"/>
                  <w:sz w:val="22"/>
                  <w:szCs w:val="22"/>
                </w:rPr>
                <w:t xml:space="preserve">How do you determine L, RV, </w:t>
              </w:r>
              <w:r w:rsidR="003A056B">
                <w:rPr>
                  <w:rFonts w:ascii="Arial" w:hAnsi="Arial" w:cs="Arial"/>
                  <w:sz w:val="22"/>
                  <w:szCs w:val="22"/>
                </w:rPr>
                <w:t>and H values for slope gradient? Why?</w:t>
              </w:r>
            </w:ins>
          </w:p>
        </w:tc>
        <w:tc>
          <w:tcPr>
            <w:tcW w:w="3701" w:type="dxa"/>
            <w:vAlign w:val="center"/>
          </w:tcPr>
          <w:p w14:paraId="499D86B5" w14:textId="77777777" w:rsidR="003A056B" w:rsidRPr="009E3868" w:rsidRDefault="003A056B" w:rsidP="009E3868">
            <w:pPr>
              <w:spacing w:before="120" w:after="120"/>
              <w:rPr>
                <w:ins w:id="93" w:author="Katey Yoast" w:date="2015-12-16T11:41:00Z"/>
                <w:rFonts w:ascii="Arial" w:hAnsi="Arial" w:cs="Arial"/>
                <w:sz w:val="22"/>
                <w:szCs w:val="22"/>
              </w:rPr>
            </w:pPr>
          </w:p>
        </w:tc>
        <w:tc>
          <w:tcPr>
            <w:tcW w:w="1009" w:type="dxa"/>
            <w:vAlign w:val="center"/>
          </w:tcPr>
          <w:p w14:paraId="3B459C48" w14:textId="77777777" w:rsidR="003A056B" w:rsidRDefault="00E06347" w:rsidP="00006862">
            <w:pPr>
              <w:spacing w:before="120" w:after="120"/>
              <w:jc w:val="center"/>
              <w:rPr>
                <w:ins w:id="94" w:author="Katey Yoast" w:date="2015-12-16T11:41:00Z"/>
                <w:rFonts w:ascii="Arial" w:hAnsi="Arial" w:cs="Arial"/>
                <w:sz w:val="22"/>
                <w:szCs w:val="22"/>
              </w:rPr>
            </w:pPr>
            <w:ins w:id="95" w:author="Katey Yoast" w:date="2015-12-16T11:42:00Z">
              <w:r>
                <w:rPr>
                  <w:rFonts w:ascii="Arial" w:hAnsi="Arial" w:cs="Arial"/>
                  <w:sz w:val="22"/>
                  <w:szCs w:val="22"/>
                </w:rPr>
                <w:t>4</w:t>
              </w:r>
            </w:ins>
          </w:p>
        </w:tc>
      </w:tr>
      <w:tr w:rsidR="003A056B" w:rsidRPr="00704C43" w14:paraId="2061843A" w14:textId="77777777" w:rsidTr="005A78DD">
        <w:trPr>
          <w:jc w:val="center"/>
          <w:ins w:id="96" w:author="Katey Yoast" w:date="2015-12-16T11:41:00Z"/>
        </w:trPr>
        <w:tc>
          <w:tcPr>
            <w:tcW w:w="6393" w:type="dxa"/>
            <w:vAlign w:val="center"/>
          </w:tcPr>
          <w:p w14:paraId="431FE5BA" w14:textId="77777777" w:rsidR="003A056B" w:rsidRDefault="003A056B" w:rsidP="00EC2D6D">
            <w:pPr>
              <w:spacing w:before="120" w:after="120"/>
              <w:rPr>
                <w:ins w:id="97" w:author="Katey Yoast" w:date="2015-12-16T11:41:00Z"/>
                <w:rFonts w:ascii="Arial" w:hAnsi="Arial" w:cs="Arial"/>
                <w:sz w:val="22"/>
                <w:szCs w:val="22"/>
              </w:rPr>
            </w:pPr>
            <w:ins w:id="98" w:author="Katey Yoast" w:date="2015-12-16T11:41:00Z">
              <w:r>
                <w:rPr>
                  <w:rFonts w:ascii="Arial" w:hAnsi="Arial" w:cs="Arial"/>
                  <w:sz w:val="22"/>
                  <w:szCs w:val="22"/>
                </w:rPr>
                <w:t xml:space="preserve">2.5 </w:t>
              </w:r>
            </w:ins>
            <w:ins w:id="99" w:author="Katey Yoast" w:date="2015-12-16T11:50:00Z">
              <w:r w:rsidR="00403BAC">
                <w:rPr>
                  <w:rFonts w:ascii="Arial" w:hAnsi="Arial" w:cs="Arial"/>
                  <w:sz w:val="22"/>
                  <w:szCs w:val="22"/>
                </w:rPr>
                <w:t xml:space="preserve">Deliver PowerPoint on determining spatial descriptive statistics in ArcMap, TEUI, and R. </w:t>
              </w:r>
            </w:ins>
          </w:p>
        </w:tc>
        <w:tc>
          <w:tcPr>
            <w:tcW w:w="3287" w:type="dxa"/>
            <w:vAlign w:val="center"/>
          </w:tcPr>
          <w:p w14:paraId="39BCF31A" w14:textId="77777777" w:rsidR="003A056B" w:rsidRDefault="003A056B" w:rsidP="00006862">
            <w:pPr>
              <w:spacing w:before="120" w:after="120"/>
              <w:rPr>
                <w:ins w:id="100" w:author="Katey Yoast" w:date="2015-12-16T11:41:00Z"/>
                <w:rFonts w:ascii="Arial" w:hAnsi="Arial" w:cs="Arial"/>
                <w:sz w:val="22"/>
                <w:szCs w:val="22"/>
              </w:rPr>
            </w:pPr>
          </w:p>
        </w:tc>
        <w:tc>
          <w:tcPr>
            <w:tcW w:w="3701" w:type="dxa"/>
            <w:vAlign w:val="center"/>
          </w:tcPr>
          <w:p w14:paraId="20C700D1" w14:textId="77777777" w:rsidR="00403BAC" w:rsidRDefault="00403BAC" w:rsidP="00403BAC">
            <w:pPr>
              <w:pStyle w:val="ListParagraph"/>
              <w:numPr>
                <w:ilvl w:val="0"/>
                <w:numId w:val="30"/>
              </w:numPr>
              <w:spacing w:before="120" w:after="120"/>
              <w:ind w:left="377"/>
              <w:rPr>
                <w:ins w:id="101" w:author="Katey Yoast" w:date="2015-12-16T11:50:00Z"/>
                <w:rFonts w:ascii="Arial" w:hAnsi="Arial" w:cs="Arial"/>
                <w:sz w:val="22"/>
                <w:szCs w:val="22"/>
              </w:rPr>
            </w:pPr>
            <w:ins w:id="102" w:author="Katey Yoast" w:date="2015-12-16T11:50:00Z">
              <w:r>
                <w:rPr>
                  <w:rFonts w:ascii="Arial" w:hAnsi="Arial" w:cs="Arial"/>
                  <w:sz w:val="22"/>
                  <w:szCs w:val="22"/>
                </w:rPr>
                <w:t>See PowerPoints X - X</w:t>
              </w:r>
            </w:ins>
          </w:p>
          <w:p w14:paraId="0D7719A3" w14:textId="77777777" w:rsidR="003A056B" w:rsidRDefault="00403BAC" w:rsidP="00041A2C">
            <w:pPr>
              <w:pStyle w:val="ListParagraph"/>
              <w:numPr>
                <w:ilvl w:val="0"/>
                <w:numId w:val="30"/>
              </w:numPr>
              <w:spacing w:before="120" w:after="120"/>
              <w:ind w:left="377"/>
              <w:rPr>
                <w:ins w:id="103" w:author="Katey Yoast" w:date="2015-12-16T11:41:00Z"/>
                <w:rFonts w:ascii="Arial" w:hAnsi="Arial" w:cs="Arial"/>
                <w:sz w:val="22"/>
                <w:szCs w:val="22"/>
              </w:rPr>
            </w:pPr>
            <w:ins w:id="104" w:author="Katey Yoast" w:date="2015-12-16T11:50:00Z">
              <w:r>
                <w:rPr>
                  <w:rFonts w:ascii="Arial" w:hAnsi="Arial" w:cs="Arial"/>
                  <w:sz w:val="22"/>
                  <w:szCs w:val="22"/>
                </w:rPr>
                <w:t>Reference 2.X</w:t>
              </w:r>
            </w:ins>
          </w:p>
        </w:tc>
        <w:tc>
          <w:tcPr>
            <w:tcW w:w="1009" w:type="dxa"/>
            <w:vAlign w:val="center"/>
          </w:tcPr>
          <w:p w14:paraId="2D1F2F2C" w14:textId="77777777" w:rsidR="003A056B" w:rsidRDefault="00403BAC" w:rsidP="00006862">
            <w:pPr>
              <w:spacing w:before="120" w:after="120"/>
              <w:jc w:val="center"/>
              <w:rPr>
                <w:ins w:id="105" w:author="Katey Yoast" w:date="2015-12-16T11:41:00Z"/>
                <w:rFonts w:ascii="Arial" w:hAnsi="Arial" w:cs="Arial"/>
                <w:sz w:val="22"/>
                <w:szCs w:val="22"/>
              </w:rPr>
            </w:pPr>
            <w:ins w:id="106" w:author="Katey Yoast" w:date="2015-12-16T11:52:00Z">
              <w:r>
                <w:rPr>
                  <w:rFonts w:ascii="Arial" w:hAnsi="Arial" w:cs="Arial"/>
                  <w:sz w:val="22"/>
                  <w:szCs w:val="22"/>
                </w:rPr>
                <w:t>10</w:t>
              </w:r>
            </w:ins>
          </w:p>
        </w:tc>
      </w:tr>
      <w:tr w:rsidR="00403BAC" w:rsidRPr="00704C43" w14:paraId="0C66C92C" w14:textId="77777777" w:rsidTr="005A78DD">
        <w:trPr>
          <w:jc w:val="center"/>
          <w:ins w:id="107" w:author="Katey Yoast" w:date="2015-12-16T11:51:00Z"/>
        </w:trPr>
        <w:tc>
          <w:tcPr>
            <w:tcW w:w="6393" w:type="dxa"/>
            <w:vAlign w:val="center"/>
          </w:tcPr>
          <w:p w14:paraId="581A655C" w14:textId="77777777" w:rsidR="00403BAC" w:rsidRDefault="00403BAC" w:rsidP="00EC2D6D">
            <w:pPr>
              <w:spacing w:before="120" w:after="120"/>
              <w:rPr>
                <w:ins w:id="108" w:author="Katey Yoast" w:date="2015-12-16T11:51:00Z"/>
                <w:rFonts w:ascii="Arial" w:hAnsi="Arial" w:cs="Arial"/>
                <w:sz w:val="22"/>
                <w:szCs w:val="22"/>
              </w:rPr>
            </w:pPr>
            <w:ins w:id="109" w:author="Katey Yoast" w:date="2015-12-16T11:51:00Z">
              <w:r>
                <w:rPr>
                  <w:rFonts w:ascii="Arial" w:hAnsi="Arial" w:cs="Arial"/>
                  <w:sz w:val="22"/>
                  <w:szCs w:val="22"/>
                </w:rPr>
                <w:t>2.6 Exercise – Zonal Statistics in ArcMap.</w:t>
              </w:r>
            </w:ins>
          </w:p>
        </w:tc>
        <w:tc>
          <w:tcPr>
            <w:tcW w:w="3287" w:type="dxa"/>
            <w:vAlign w:val="center"/>
          </w:tcPr>
          <w:p w14:paraId="07AF4E6C" w14:textId="77777777" w:rsidR="00403BAC" w:rsidRDefault="00403BAC" w:rsidP="00006862">
            <w:pPr>
              <w:spacing w:before="120" w:after="120"/>
              <w:rPr>
                <w:ins w:id="110" w:author="Katey Yoast" w:date="2015-12-16T11:51:00Z"/>
                <w:rFonts w:ascii="Arial" w:hAnsi="Arial" w:cs="Arial"/>
                <w:sz w:val="22"/>
                <w:szCs w:val="22"/>
              </w:rPr>
            </w:pPr>
            <w:ins w:id="111" w:author="Katey Yoast" w:date="2015-12-16T11:51:00Z">
              <w:r>
                <w:rPr>
                  <w:rFonts w:ascii="Arial" w:hAnsi="Arial" w:cs="Arial"/>
                  <w:sz w:val="22"/>
                  <w:szCs w:val="22"/>
                </w:rPr>
                <w:t>It is time for an exercise.</w:t>
              </w:r>
            </w:ins>
          </w:p>
        </w:tc>
        <w:tc>
          <w:tcPr>
            <w:tcW w:w="3701" w:type="dxa"/>
            <w:vAlign w:val="center"/>
          </w:tcPr>
          <w:p w14:paraId="6B602A19" w14:textId="77777777" w:rsidR="00403BAC" w:rsidRPr="009E3868" w:rsidRDefault="00403BAC" w:rsidP="009E3868">
            <w:pPr>
              <w:spacing w:before="120" w:after="120"/>
              <w:rPr>
                <w:ins w:id="112" w:author="Katey Yoast" w:date="2015-12-16T11:51:00Z"/>
                <w:rFonts w:ascii="Arial" w:hAnsi="Arial" w:cs="Arial"/>
                <w:sz w:val="22"/>
                <w:szCs w:val="22"/>
              </w:rPr>
            </w:pPr>
            <w:ins w:id="113" w:author="Katey Yoast" w:date="2015-12-16T11:51:00Z">
              <w:r>
                <w:rPr>
                  <w:rFonts w:ascii="Arial" w:hAnsi="Arial" w:cs="Arial"/>
                  <w:sz w:val="22"/>
                  <w:szCs w:val="22"/>
                </w:rPr>
                <w:t>Individual completes exercise on same dataset using zonal statistics in ArcMap.</w:t>
              </w:r>
            </w:ins>
          </w:p>
        </w:tc>
        <w:tc>
          <w:tcPr>
            <w:tcW w:w="1009" w:type="dxa"/>
            <w:vAlign w:val="center"/>
          </w:tcPr>
          <w:p w14:paraId="633BE901" w14:textId="77777777" w:rsidR="00403BAC" w:rsidRDefault="00403BAC" w:rsidP="00006862">
            <w:pPr>
              <w:spacing w:before="120" w:after="120"/>
              <w:jc w:val="center"/>
              <w:rPr>
                <w:ins w:id="114" w:author="Katey Yoast" w:date="2015-12-16T11:51:00Z"/>
                <w:rFonts w:ascii="Arial" w:hAnsi="Arial" w:cs="Arial"/>
                <w:sz w:val="22"/>
                <w:szCs w:val="22"/>
              </w:rPr>
            </w:pPr>
            <w:ins w:id="115" w:author="Katey Yoast" w:date="2015-12-16T11:52:00Z">
              <w:r>
                <w:rPr>
                  <w:rFonts w:ascii="Arial" w:hAnsi="Arial" w:cs="Arial"/>
                  <w:sz w:val="22"/>
                  <w:szCs w:val="22"/>
                </w:rPr>
                <w:t>15</w:t>
              </w:r>
            </w:ins>
          </w:p>
        </w:tc>
      </w:tr>
      <w:tr w:rsidR="00E73458" w:rsidRPr="00704C43" w14:paraId="419391F0" w14:textId="77777777" w:rsidTr="005A78DD">
        <w:trPr>
          <w:jc w:val="center"/>
        </w:trPr>
        <w:tc>
          <w:tcPr>
            <w:tcW w:w="6393" w:type="dxa"/>
            <w:vAlign w:val="center"/>
          </w:tcPr>
          <w:p w14:paraId="5E404F7C" w14:textId="71E2BEAF" w:rsidR="00E73458" w:rsidRPr="00280D54" w:rsidRDefault="008E0B49" w:rsidP="00280D54">
            <w:pPr>
              <w:pStyle w:val="ListParagraph"/>
              <w:numPr>
                <w:ilvl w:val="1"/>
                <w:numId w:val="38"/>
              </w:numPr>
              <w:spacing w:before="120" w:after="120"/>
              <w:rPr>
                <w:rFonts w:ascii="Arial" w:hAnsi="Arial" w:cs="Arial"/>
                <w:sz w:val="22"/>
                <w:szCs w:val="22"/>
              </w:rPr>
            </w:pPr>
            <w:r w:rsidRPr="00280D54">
              <w:rPr>
                <w:rFonts w:ascii="Arial" w:hAnsi="Arial" w:cs="Arial"/>
                <w:sz w:val="22"/>
                <w:szCs w:val="22"/>
              </w:rPr>
              <w:t>Summary</w:t>
            </w:r>
          </w:p>
        </w:tc>
        <w:tc>
          <w:tcPr>
            <w:tcW w:w="3287" w:type="dxa"/>
            <w:vAlign w:val="center"/>
          </w:tcPr>
          <w:p w14:paraId="64363238" w14:textId="77777777" w:rsidR="00E73458" w:rsidRPr="003D4029" w:rsidRDefault="00E73458" w:rsidP="00006862">
            <w:pPr>
              <w:spacing w:before="120" w:after="120"/>
              <w:rPr>
                <w:rFonts w:ascii="Arial" w:hAnsi="Arial" w:cs="Arial"/>
                <w:sz w:val="22"/>
                <w:szCs w:val="22"/>
              </w:rPr>
            </w:pPr>
          </w:p>
        </w:tc>
        <w:tc>
          <w:tcPr>
            <w:tcW w:w="3701" w:type="dxa"/>
            <w:vAlign w:val="center"/>
          </w:tcPr>
          <w:p w14:paraId="27FA0CDE" w14:textId="22BA27CD" w:rsidR="00DC08E3" w:rsidRPr="00DC08E3" w:rsidRDefault="00DC08E3" w:rsidP="00DC08E3">
            <w:pPr>
              <w:spacing w:before="120" w:after="120"/>
              <w:rPr>
                <w:rFonts w:ascii="Arial" w:hAnsi="Arial" w:cs="Arial"/>
                <w:sz w:val="22"/>
                <w:szCs w:val="22"/>
              </w:rPr>
            </w:pPr>
            <w:r>
              <w:rPr>
                <w:rFonts w:ascii="Arial" w:hAnsi="Arial" w:cs="Arial"/>
                <w:sz w:val="22"/>
                <w:szCs w:val="22"/>
              </w:rPr>
              <w:t xml:space="preserve">Questions: </w:t>
            </w:r>
          </w:p>
          <w:p w14:paraId="1AACEB45" w14:textId="77777777" w:rsidR="008E0B49" w:rsidRPr="00280D54" w:rsidRDefault="0034141E" w:rsidP="00280D54">
            <w:pPr>
              <w:spacing w:before="120" w:after="120"/>
              <w:rPr>
                <w:rFonts w:ascii="Arial" w:hAnsi="Arial" w:cs="Arial"/>
                <w:sz w:val="22"/>
                <w:szCs w:val="22"/>
              </w:rPr>
            </w:pPr>
            <w:r w:rsidRPr="00280D54">
              <w:rPr>
                <w:rFonts w:ascii="Arial" w:hAnsi="Arial" w:cs="Arial"/>
                <w:sz w:val="22"/>
                <w:szCs w:val="22"/>
              </w:rPr>
              <w:t>Vegetation</w:t>
            </w:r>
            <w:r w:rsidR="008E0B49" w:rsidRPr="00280D54">
              <w:rPr>
                <w:rFonts w:ascii="Arial" w:hAnsi="Arial" w:cs="Arial"/>
                <w:sz w:val="22"/>
                <w:szCs w:val="22"/>
              </w:rPr>
              <w:t xml:space="preserve"> classes are an example of what data type?</w:t>
            </w:r>
          </w:p>
          <w:p w14:paraId="76CA893C" w14:textId="6CAD7E80" w:rsidR="008E0B49" w:rsidRPr="00280D54" w:rsidRDefault="00DC08E3"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8E0B49" w:rsidRPr="00280D54">
              <w:rPr>
                <w:rFonts w:ascii="Arial" w:hAnsi="Arial" w:cs="Arial"/>
                <w:color w:val="FF0000"/>
                <w:sz w:val="22"/>
                <w:szCs w:val="22"/>
              </w:rPr>
              <w:t>Nominal</w:t>
            </w:r>
          </w:p>
          <w:p w14:paraId="52FFB476" w14:textId="77777777" w:rsidR="008E0B49" w:rsidRPr="00280D54" w:rsidRDefault="008E0B49" w:rsidP="00280D54">
            <w:pPr>
              <w:spacing w:before="120" w:after="120"/>
              <w:rPr>
                <w:rFonts w:ascii="Arial" w:hAnsi="Arial" w:cs="Arial"/>
                <w:color w:val="FF0000"/>
                <w:sz w:val="22"/>
                <w:szCs w:val="22"/>
              </w:rPr>
            </w:pPr>
            <w:r w:rsidRPr="00280D54">
              <w:rPr>
                <w:rFonts w:ascii="Arial" w:hAnsi="Arial" w:cs="Arial"/>
                <w:sz w:val="22"/>
                <w:szCs w:val="22"/>
              </w:rPr>
              <w:t>Strong SBK structure is an example of what data type?</w:t>
            </w:r>
          </w:p>
          <w:p w14:paraId="36BB01D6" w14:textId="581021BD" w:rsidR="008E0B49" w:rsidRPr="00280D54" w:rsidRDefault="00DC08E3"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786065" w:rsidRPr="00280D54">
              <w:rPr>
                <w:rFonts w:ascii="Arial" w:hAnsi="Arial" w:cs="Arial"/>
                <w:color w:val="FF0000"/>
                <w:sz w:val="22"/>
                <w:szCs w:val="22"/>
              </w:rPr>
              <w:t>Ordinal</w:t>
            </w:r>
          </w:p>
          <w:p w14:paraId="3F4248F5" w14:textId="77777777" w:rsidR="00786065" w:rsidRPr="00280D54" w:rsidRDefault="00786065" w:rsidP="00280D54">
            <w:pPr>
              <w:spacing w:before="120" w:after="120"/>
              <w:rPr>
                <w:rFonts w:ascii="Arial" w:hAnsi="Arial" w:cs="Arial"/>
                <w:color w:val="FF0000"/>
                <w:sz w:val="22"/>
                <w:szCs w:val="22"/>
              </w:rPr>
            </w:pPr>
            <w:r w:rsidRPr="00280D54">
              <w:rPr>
                <w:rFonts w:ascii="Arial" w:hAnsi="Arial" w:cs="Arial"/>
                <w:sz w:val="22"/>
                <w:szCs w:val="22"/>
              </w:rPr>
              <w:lastRenderedPageBreak/>
              <w:t>What data type is slope aspect?</w:t>
            </w:r>
          </w:p>
          <w:p w14:paraId="6CF5AD27" w14:textId="4FCF91A4" w:rsidR="00786065" w:rsidRPr="00280D54" w:rsidRDefault="00280D54"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786065" w:rsidRPr="00280D54">
              <w:rPr>
                <w:rFonts w:ascii="Arial" w:hAnsi="Arial" w:cs="Arial"/>
                <w:color w:val="FF0000"/>
                <w:sz w:val="22"/>
                <w:szCs w:val="22"/>
              </w:rPr>
              <w:t>Interval</w:t>
            </w:r>
          </w:p>
          <w:p w14:paraId="28009C51" w14:textId="77777777" w:rsidR="00786065" w:rsidRPr="00280D54" w:rsidRDefault="00786065" w:rsidP="00280D54">
            <w:pPr>
              <w:spacing w:before="120" w:after="120"/>
              <w:rPr>
                <w:rFonts w:ascii="Arial" w:hAnsi="Arial" w:cs="Arial"/>
                <w:sz w:val="22"/>
                <w:szCs w:val="22"/>
              </w:rPr>
            </w:pPr>
            <w:r w:rsidRPr="00280D54">
              <w:rPr>
                <w:rFonts w:ascii="Arial" w:hAnsi="Arial" w:cs="Arial"/>
                <w:sz w:val="22"/>
                <w:szCs w:val="22"/>
              </w:rPr>
              <w:t>Given two observations with slope aspect of 350 and 10, what is the average slope aspect?</w:t>
            </w:r>
          </w:p>
          <w:p w14:paraId="3A799FAD" w14:textId="6BC7609E" w:rsidR="00786065" w:rsidRPr="00280D54" w:rsidRDefault="00280D54"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786065" w:rsidRPr="00280D54">
              <w:rPr>
                <w:rFonts w:ascii="Arial" w:hAnsi="Arial" w:cs="Arial"/>
                <w:color w:val="FF0000"/>
                <w:sz w:val="22"/>
                <w:szCs w:val="22"/>
              </w:rPr>
              <w:t>0</w:t>
            </w:r>
          </w:p>
          <w:p w14:paraId="66EF77ED" w14:textId="77777777" w:rsidR="001564DB" w:rsidRPr="00280D54" w:rsidRDefault="001564DB" w:rsidP="00280D54">
            <w:pPr>
              <w:spacing w:before="120" w:after="120"/>
              <w:rPr>
                <w:rFonts w:ascii="Arial" w:hAnsi="Arial" w:cs="Arial"/>
                <w:sz w:val="22"/>
                <w:szCs w:val="22"/>
              </w:rPr>
            </w:pPr>
            <w:r w:rsidRPr="00280D54">
              <w:rPr>
                <w:rFonts w:ascii="Arial" w:hAnsi="Arial" w:cs="Arial"/>
                <w:sz w:val="22"/>
                <w:szCs w:val="22"/>
              </w:rPr>
              <w:t>The closeness of repeated measurements to each other is called?</w:t>
            </w:r>
          </w:p>
          <w:p w14:paraId="0BD8B543" w14:textId="2A224A7B" w:rsidR="001564DB" w:rsidRPr="00280D54" w:rsidRDefault="00280D54" w:rsidP="00280D54">
            <w:pPr>
              <w:spacing w:before="120" w:after="120"/>
              <w:rPr>
                <w:rFonts w:ascii="Arial" w:hAnsi="Arial" w:cs="Arial"/>
                <w:sz w:val="22"/>
                <w:szCs w:val="22"/>
              </w:rPr>
            </w:pPr>
            <w:r w:rsidRPr="00280D54">
              <w:rPr>
                <w:rFonts w:ascii="Arial" w:hAnsi="Arial" w:cs="Arial"/>
                <w:color w:val="FF0000"/>
                <w:sz w:val="22"/>
                <w:szCs w:val="22"/>
              </w:rPr>
              <w:t xml:space="preserve">A, </w:t>
            </w:r>
            <w:r w:rsidR="001564DB" w:rsidRPr="00280D54">
              <w:rPr>
                <w:rFonts w:ascii="Arial" w:hAnsi="Arial" w:cs="Arial"/>
                <w:color w:val="FF0000"/>
                <w:sz w:val="22"/>
                <w:szCs w:val="22"/>
              </w:rPr>
              <w:t>Precision</w:t>
            </w:r>
            <w:r w:rsidR="001564DB" w:rsidRPr="00280D54">
              <w:rPr>
                <w:rFonts w:ascii="Arial" w:hAnsi="Arial" w:cs="Arial"/>
                <w:sz w:val="22"/>
                <w:szCs w:val="22"/>
              </w:rPr>
              <w:t xml:space="preserve"> </w:t>
            </w:r>
          </w:p>
          <w:p w14:paraId="13AE8FFA" w14:textId="77777777" w:rsidR="001564DB" w:rsidRPr="00280D54" w:rsidRDefault="003472C7" w:rsidP="00280D54">
            <w:pPr>
              <w:spacing w:before="120" w:after="120"/>
              <w:rPr>
                <w:rFonts w:ascii="Arial" w:hAnsi="Arial" w:cs="Arial"/>
                <w:sz w:val="22"/>
                <w:szCs w:val="22"/>
              </w:rPr>
            </w:pPr>
            <w:r w:rsidRPr="00280D54">
              <w:rPr>
                <w:rFonts w:ascii="Arial" w:hAnsi="Arial" w:cs="Arial"/>
                <w:sz w:val="22"/>
                <w:szCs w:val="22"/>
              </w:rPr>
              <w:t>Given an examp</w:t>
            </w:r>
            <w:r w:rsidR="001D0563" w:rsidRPr="00280D54">
              <w:rPr>
                <w:rFonts w:ascii="Arial" w:hAnsi="Arial" w:cs="Arial"/>
                <w:sz w:val="22"/>
                <w:szCs w:val="22"/>
              </w:rPr>
              <w:t>le, is it suitable for input?  (Show a/b example located XXX slide)</w:t>
            </w:r>
          </w:p>
          <w:p w14:paraId="2AD62BFC" w14:textId="141A241A" w:rsidR="00786065" w:rsidRPr="00280D54" w:rsidRDefault="00280D54" w:rsidP="00280D54">
            <w:pPr>
              <w:spacing w:before="120" w:after="120"/>
              <w:rPr>
                <w:rFonts w:ascii="Arial" w:hAnsi="Arial" w:cs="Arial"/>
                <w:color w:val="FF0000"/>
                <w:sz w:val="22"/>
                <w:szCs w:val="22"/>
              </w:rPr>
            </w:pPr>
            <w:r w:rsidRPr="00280D54">
              <w:rPr>
                <w:rFonts w:ascii="Arial" w:hAnsi="Arial" w:cs="Arial"/>
                <w:color w:val="FF0000"/>
                <w:sz w:val="22"/>
                <w:szCs w:val="22"/>
              </w:rPr>
              <w:t xml:space="preserve">A. </w:t>
            </w:r>
            <w:r w:rsidR="001D0563" w:rsidRPr="00280D54">
              <w:rPr>
                <w:rFonts w:ascii="Arial" w:hAnsi="Arial" w:cs="Arial"/>
                <w:color w:val="FF0000"/>
                <w:sz w:val="22"/>
                <w:szCs w:val="22"/>
              </w:rPr>
              <w:t>Answer will be on following slide</w:t>
            </w:r>
          </w:p>
          <w:p w14:paraId="756224EE" w14:textId="77777777" w:rsidR="00110D63" w:rsidRPr="00280D54" w:rsidRDefault="00110D63" w:rsidP="00280D54">
            <w:pPr>
              <w:spacing w:before="120" w:after="120"/>
              <w:rPr>
                <w:rFonts w:ascii="Arial" w:hAnsi="Arial" w:cs="Arial"/>
                <w:sz w:val="22"/>
                <w:szCs w:val="22"/>
              </w:rPr>
            </w:pPr>
            <w:r w:rsidRPr="00280D54">
              <w:rPr>
                <w:rFonts w:ascii="Arial" w:hAnsi="Arial" w:cs="Arial"/>
                <w:sz w:val="22"/>
                <w:szCs w:val="22"/>
              </w:rPr>
              <w:t>Given what you know now, how will you apply these techniques in your area?</w:t>
            </w:r>
          </w:p>
          <w:p w14:paraId="512FBC1D" w14:textId="77777777" w:rsidR="008E0B49" w:rsidRPr="008E0B49" w:rsidRDefault="008E0B49" w:rsidP="008E0B49">
            <w:pPr>
              <w:pStyle w:val="ListParagraph"/>
              <w:spacing w:before="120" w:after="120"/>
              <w:ind w:left="467"/>
              <w:rPr>
                <w:rFonts w:ascii="Arial" w:hAnsi="Arial" w:cs="Arial"/>
                <w:sz w:val="22"/>
                <w:szCs w:val="22"/>
              </w:rPr>
            </w:pPr>
          </w:p>
        </w:tc>
        <w:tc>
          <w:tcPr>
            <w:tcW w:w="1009" w:type="dxa"/>
            <w:vAlign w:val="center"/>
          </w:tcPr>
          <w:p w14:paraId="2F5095E7" w14:textId="5A95B06C" w:rsidR="00E73458" w:rsidRPr="00704C43" w:rsidRDefault="00110D63" w:rsidP="00006862">
            <w:pPr>
              <w:spacing w:before="120" w:after="120"/>
              <w:jc w:val="center"/>
              <w:rPr>
                <w:rFonts w:ascii="Arial" w:hAnsi="Arial" w:cs="Arial"/>
                <w:sz w:val="22"/>
                <w:szCs w:val="22"/>
              </w:rPr>
            </w:pPr>
            <w:r>
              <w:rPr>
                <w:rFonts w:ascii="Arial" w:hAnsi="Arial" w:cs="Arial"/>
                <w:sz w:val="22"/>
                <w:szCs w:val="22"/>
              </w:rPr>
              <w:lastRenderedPageBreak/>
              <w:t>10</w:t>
            </w:r>
          </w:p>
        </w:tc>
      </w:tr>
    </w:tbl>
    <w:p w14:paraId="555287EB" w14:textId="77777777" w:rsidR="00110D63" w:rsidRDefault="00110D63" w:rsidP="00E73458">
      <w:pPr>
        <w:spacing w:before="120" w:after="120"/>
        <w:rPr>
          <w:rFonts w:ascii="Arial" w:hAnsi="Arial" w:cs="Arial"/>
          <w:sz w:val="22"/>
          <w:szCs w:val="22"/>
        </w:rPr>
      </w:pPr>
    </w:p>
    <w:p w14:paraId="5A351324" w14:textId="77777777" w:rsidR="00110D63" w:rsidRDefault="00110D63">
      <w:pPr>
        <w:rPr>
          <w:rFonts w:ascii="Arial" w:hAnsi="Arial" w:cs="Arial"/>
          <w:sz w:val="22"/>
          <w:szCs w:val="22"/>
        </w:rPr>
      </w:pPr>
      <w:r>
        <w:rPr>
          <w:rFonts w:ascii="Arial" w:hAnsi="Arial" w:cs="Arial"/>
          <w:sz w:val="22"/>
          <w:szCs w:val="22"/>
        </w:rPr>
        <w:br w:type="page"/>
      </w:r>
    </w:p>
    <w:p w14:paraId="412C44F0" w14:textId="77777777" w:rsidR="00E73458" w:rsidRPr="00704C43" w:rsidRDefault="00E73458" w:rsidP="00E73458">
      <w:pPr>
        <w:spacing w:before="120" w:after="120"/>
        <w:rPr>
          <w:rFonts w:ascii="Arial" w:hAnsi="Arial" w:cs="Arial"/>
          <w:sz w:val="22"/>
          <w:szCs w:val="22"/>
        </w:rPr>
      </w:pP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33C44523" w14:textId="77777777" w:rsidTr="00006862">
        <w:trPr>
          <w:jc w:val="center"/>
        </w:trPr>
        <w:tc>
          <w:tcPr>
            <w:tcW w:w="1271" w:type="pct"/>
          </w:tcPr>
          <w:p w14:paraId="5A5D848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br w:type="page"/>
              <w:t>Module</w:t>
            </w:r>
            <w:r w:rsidRPr="00704C43">
              <w:rPr>
                <w:rFonts w:ascii="Arial" w:hAnsi="Arial" w:cs="Arial"/>
                <w:sz w:val="22"/>
                <w:szCs w:val="22"/>
              </w:rPr>
              <w:t xml:space="preserve"> Title:</w:t>
            </w:r>
          </w:p>
        </w:tc>
        <w:tc>
          <w:tcPr>
            <w:tcW w:w="3729" w:type="pct"/>
          </w:tcPr>
          <w:p w14:paraId="50B1101F" w14:textId="77777777" w:rsidR="00E73458" w:rsidRPr="00704C43" w:rsidRDefault="00D612A3" w:rsidP="00006862">
            <w:pPr>
              <w:spacing w:before="120" w:after="120"/>
              <w:rPr>
                <w:rFonts w:ascii="Arial" w:hAnsi="Arial" w:cs="Arial"/>
                <w:sz w:val="22"/>
                <w:szCs w:val="22"/>
              </w:rPr>
            </w:pPr>
            <w:r>
              <w:rPr>
                <w:rFonts w:ascii="Arial" w:hAnsi="Arial" w:cs="Arial"/>
                <w:sz w:val="22"/>
                <w:szCs w:val="22"/>
              </w:rPr>
              <w:t>Sample Design</w:t>
            </w:r>
          </w:p>
        </w:tc>
      </w:tr>
      <w:tr w:rsidR="00E73458" w:rsidRPr="00704C43" w14:paraId="6A976C23" w14:textId="77777777" w:rsidTr="00006862">
        <w:trPr>
          <w:jc w:val="center"/>
        </w:trPr>
        <w:tc>
          <w:tcPr>
            <w:tcW w:w="1271" w:type="pct"/>
          </w:tcPr>
          <w:p w14:paraId="0B9D1B52"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252DD6D5" w14:textId="77777777" w:rsidR="00E73458" w:rsidRPr="00704C43" w:rsidRDefault="00D612A3" w:rsidP="00006862">
            <w:pPr>
              <w:spacing w:before="120" w:after="120"/>
              <w:rPr>
                <w:rFonts w:ascii="Arial" w:hAnsi="Arial" w:cs="Arial"/>
                <w:sz w:val="22"/>
                <w:szCs w:val="22"/>
              </w:rPr>
            </w:pPr>
            <w:r>
              <w:rPr>
                <w:rFonts w:ascii="Arial" w:hAnsi="Arial" w:cs="Arial"/>
                <w:sz w:val="22"/>
                <w:szCs w:val="22"/>
              </w:rPr>
              <w:t>3</w:t>
            </w:r>
          </w:p>
        </w:tc>
      </w:tr>
      <w:tr w:rsidR="00E73458" w:rsidRPr="00704C43" w14:paraId="18FE0D3F" w14:textId="77777777" w:rsidTr="00006862">
        <w:trPr>
          <w:jc w:val="center"/>
        </w:trPr>
        <w:tc>
          <w:tcPr>
            <w:tcW w:w="1271" w:type="pct"/>
          </w:tcPr>
          <w:p w14:paraId="4E1C74D9"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34BB8585" w14:textId="77777777" w:rsidR="00D612A3" w:rsidRPr="00704C43" w:rsidRDefault="00D612A3" w:rsidP="00D612A3">
            <w:pPr>
              <w:spacing w:before="120" w:after="120"/>
              <w:rPr>
                <w:rFonts w:ascii="Arial" w:hAnsi="Arial" w:cs="Arial"/>
                <w:sz w:val="22"/>
                <w:szCs w:val="22"/>
              </w:rPr>
            </w:pPr>
            <w:r>
              <w:rPr>
                <w:rFonts w:ascii="Arial" w:hAnsi="Arial" w:cs="Arial"/>
                <w:sz w:val="22"/>
                <w:szCs w:val="22"/>
              </w:rPr>
              <w:t xml:space="preserve">Sampling is a fundamental part of statistics.  The goal is to collect samples that provide an accurate representation of the population under study.  </w:t>
            </w:r>
          </w:p>
        </w:tc>
      </w:tr>
      <w:tr w:rsidR="00E73458" w:rsidRPr="00704C43" w14:paraId="00479CBB" w14:textId="77777777" w:rsidTr="00006862">
        <w:trPr>
          <w:jc w:val="center"/>
        </w:trPr>
        <w:tc>
          <w:tcPr>
            <w:tcW w:w="1271" w:type="pct"/>
          </w:tcPr>
          <w:p w14:paraId="654ED9C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1D0510AB"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665D2924" w14:textId="398B1B7E" w:rsidR="00EE708E" w:rsidRDefault="00CF7427" w:rsidP="00EE708E">
            <w:pPr>
              <w:pStyle w:val="ListParagraph"/>
              <w:numPr>
                <w:ilvl w:val="0"/>
                <w:numId w:val="30"/>
              </w:numPr>
              <w:spacing w:before="120" w:after="120"/>
              <w:rPr>
                <w:rFonts w:ascii="Arial" w:hAnsi="Arial" w:cs="Arial"/>
                <w:sz w:val="22"/>
                <w:szCs w:val="22"/>
              </w:rPr>
            </w:pPr>
            <w:r>
              <w:rPr>
                <w:rFonts w:ascii="Arial" w:hAnsi="Arial" w:cs="Arial"/>
                <w:sz w:val="22"/>
                <w:szCs w:val="22"/>
              </w:rPr>
              <w:t xml:space="preserve">Explain </w:t>
            </w:r>
            <w:r w:rsidR="00EE708E">
              <w:rPr>
                <w:rFonts w:ascii="Arial" w:hAnsi="Arial" w:cs="Arial"/>
                <w:sz w:val="22"/>
                <w:szCs w:val="22"/>
              </w:rPr>
              <w:t xml:space="preserve">common sampling schemes and </w:t>
            </w:r>
            <w:r w:rsidR="008B19F6">
              <w:rPr>
                <w:rFonts w:ascii="Arial" w:hAnsi="Arial" w:cs="Arial"/>
                <w:sz w:val="22"/>
                <w:szCs w:val="22"/>
              </w:rPr>
              <w:t xml:space="preserve">determine </w:t>
            </w:r>
            <w:r>
              <w:rPr>
                <w:rFonts w:ascii="Arial" w:hAnsi="Arial" w:cs="Arial"/>
                <w:sz w:val="22"/>
                <w:szCs w:val="22"/>
              </w:rPr>
              <w:t>the best scheme for applicable situations</w:t>
            </w:r>
            <w:r w:rsidR="008B19F6">
              <w:rPr>
                <w:rFonts w:ascii="Arial" w:hAnsi="Arial" w:cs="Arial"/>
                <w:sz w:val="22"/>
                <w:szCs w:val="22"/>
              </w:rPr>
              <w:t xml:space="preserve">. </w:t>
            </w:r>
          </w:p>
          <w:p w14:paraId="1F002CB0" w14:textId="08AE042A" w:rsidR="00EE708E" w:rsidRDefault="0018222D" w:rsidP="00EE708E">
            <w:pPr>
              <w:pStyle w:val="ListParagraph"/>
              <w:numPr>
                <w:ilvl w:val="0"/>
                <w:numId w:val="30"/>
              </w:numPr>
              <w:spacing w:before="120" w:after="120"/>
              <w:rPr>
                <w:rFonts w:ascii="Arial" w:hAnsi="Arial" w:cs="Arial"/>
                <w:sz w:val="22"/>
                <w:szCs w:val="22"/>
              </w:rPr>
            </w:pPr>
            <w:r w:rsidRPr="00280D54">
              <w:rPr>
                <w:rFonts w:ascii="Arial" w:hAnsi="Arial" w:cs="Arial"/>
                <w:sz w:val="22"/>
                <w:szCs w:val="22"/>
              </w:rPr>
              <w:t>D</w:t>
            </w:r>
            <w:r w:rsidR="0079498D" w:rsidRPr="00280D54">
              <w:rPr>
                <w:rFonts w:ascii="Arial" w:hAnsi="Arial" w:cs="Arial"/>
                <w:sz w:val="22"/>
                <w:szCs w:val="22"/>
              </w:rPr>
              <w:t>escribe</w:t>
            </w:r>
            <w:r w:rsidR="0079498D">
              <w:rPr>
                <w:rFonts w:ascii="Arial" w:hAnsi="Arial" w:cs="Arial"/>
                <w:sz w:val="22"/>
                <w:szCs w:val="22"/>
              </w:rPr>
              <w:t xml:space="preserve"> cLHS and </w:t>
            </w:r>
            <w:r w:rsidR="00D33873">
              <w:rPr>
                <w:rFonts w:ascii="Arial" w:hAnsi="Arial" w:cs="Arial"/>
                <w:sz w:val="22"/>
                <w:szCs w:val="22"/>
              </w:rPr>
              <w:t>use the</w:t>
            </w:r>
            <w:r w:rsidR="0079498D">
              <w:rPr>
                <w:rFonts w:ascii="Arial" w:hAnsi="Arial" w:cs="Arial"/>
                <w:sz w:val="22"/>
                <w:szCs w:val="22"/>
              </w:rPr>
              <w:t xml:space="preserve"> cLHS tool in</w:t>
            </w:r>
            <w:r>
              <w:rPr>
                <w:rFonts w:ascii="Arial" w:hAnsi="Arial" w:cs="Arial"/>
                <w:sz w:val="22"/>
                <w:szCs w:val="22"/>
              </w:rPr>
              <w:t xml:space="preserve"> </w:t>
            </w:r>
            <w:r w:rsidR="0079498D">
              <w:rPr>
                <w:rFonts w:ascii="Arial" w:hAnsi="Arial" w:cs="Arial"/>
                <w:sz w:val="22"/>
                <w:szCs w:val="22"/>
              </w:rPr>
              <w:t>TEUI</w:t>
            </w:r>
            <w:r w:rsidR="00326B2A">
              <w:rPr>
                <w:rFonts w:ascii="Arial" w:hAnsi="Arial" w:cs="Arial"/>
                <w:sz w:val="22"/>
                <w:szCs w:val="22"/>
              </w:rPr>
              <w:t xml:space="preserve"> </w:t>
            </w:r>
            <w:r w:rsidR="00D33873">
              <w:rPr>
                <w:rFonts w:ascii="Arial" w:hAnsi="Arial" w:cs="Arial"/>
                <w:sz w:val="22"/>
                <w:szCs w:val="22"/>
              </w:rPr>
              <w:t xml:space="preserve">to select a sample set </w:t>
            </w:r>
            <w:r w:rsidR="00326B2A">
              <w:rPr>
                <w:rFonts w:ascii="Arial" w:hAnsi="Arial" w:cs="Arial"/>
                <w:sz w:val="22"/>
                <w:szCs w:val="22"/>
              </w:rPr>
              <w:t>using provided data</w:t>
            </w:r>
            <w:r w:rsidR="0079498D">
              <w:rPr>
                <w:rFonts w:ascii="Arial" w:hAnsi="Arial" w:cs="Arial"/>
                <w:sz w:val="22"/>
                <w:szCs w:val="22"/>
              </w:rPr>
              <w:t>.</w:t>
            </w:r>
          </w:p>
          <w:p w14:paraId="64BF10E9" w14:textId="77777777" w:rsidR="00EE708E" w:rsidRDefault="00EE708E" w:rsidP="00EE708E">
            <w:pPr>
              <w:pStyle w:val="ListParagraph"/>
              <w:numPr>
                <w:ilvl w:val="0"/>
                <w:numId w:val="30"/>
              </w:numPr>
              <w:spacing w:before="120" w:after="120"/>
              <w:rPr>
                <w:rFonts w:ascii="Arial" w:hAnsi="Arial" w:cs="Arial"/>
                <w:sz w:val="22"/>
                <w:szCs w:val="22"/>
              </w:rPr>
            </w:pPr>
            <w:r>
              <w:rPr>
                <w:rFonts w:ascii="Arial" w:hAnsi="Arial" w:cs="Arial"/>
                <w:sz w:val="22"/>
                <w:szCs w:val="22"/>
              </w:rPr>
              <w:t>Determine required number of samples</w:t>
            </w:r>
            <w:r w:rsidR="00D33873">
              <w:rPr>
                <w:rFonts w:ascii="Arial" w:hAnsi="Arial" w:cs="Arial"/>
                <w:sz w:val="22"/>
                <w:szCs w:val="22"/>
              </w:rPr>
              <w:t xml:space="preserve"> for given scenarios</w:t>
            </w:r>
            <w:r>
              <w:rPr>
                <w:rFonts w:ascii="Arial" w:hAnsi="Arial" w:cs="Arial"/>
                <w:sz w:val="22"/>
                <w:szCs w:val="22"/>
              </w:rPr>
              <w:t>.</w:t>
            </w:r>
          </w:p>
          <w:p w14:paraId="10F8A499" w14:textId="77777777" w:rsidR="00EE708E" w:rsidRPr="00EE708E" w:rsidRDefault="00EE708E" w:rsidP="00EE708E">
            <w:pPr>
              <w:pStyle w:val="ListParagraph"/>
              <w:spacing w:before="120" w:after="120"/>
              <w:ind w:left="1080"/>
              <w:rPr>
                <w:rFonts w:ascii="Arial" w:hAnsi="Arial" w:cs="Arial"/>
                <w:sz w:val="22"/>
                <w:szCs w:val="22"/>
              </w:rPr>
            </w:pPr>
          </w:p>
          <w:p w14:paraId="2DCF2EEA" w14:textId="77777777" w:rsidR="00E73458" w:rsidRPr="00EE18AB" w:rsidRDefault="00E73458" w:rsidP="00006862">
            <w:pPr>
              <w:spacing w:before="120" w:after="120"/>
              <w:rPr>
                <w:rFonts w:ascii="Arial" w:hAnsi="Arial" w:cs="Arial"/>
                <w:sz w:val="22"/>
                <w:szCs w:val="22"/>
              </w:rPr>
            </w:pPr>
          </w:p>
        </w:tc>
      </w:tr>
      <w:tr w:rsidR="00E73458" w:rsidRPr="00704C43" w14:paraId="21BF90CF" w14:textId="77777777" w:rsidTr="00006862">
        <w:trPr>
          <w:jc w:val="center"/>
        </w:trPr>
        <w:tc>
          <w:tcPr>
            <w:tcW w:w="1271" w:type="pct"/>
          </w:tcPr>
          <w:p w14:paraId="56545D9E"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7D984C44"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r w:rsidR="00106C83">
              <w:rPr>
                <w:rFonts w:ascii="Arial" w:hAnsi="Arial" w:cs="Arial"/>
                <w:sz w:val="22"/>
                <w:szCs w:val="22"/>
              </w:rPr>
              <w:t>TEUI Add-in</w:t>
            </w:r>
            <w:r w:rsidR="00E77371">
              <w:rPr>
                <w:rFonts w:ascii="Arial" w:hAnsi="Arial" w:cs="Arial"/>
                <w:sz w:val="22"/>
                <w:szCs w:val="22"/>
              </w:rPr>
              <w:t xml:space="preserve"> and ArcMap opened prior to the start of module</w:t>
            </w:r>
          </w:p>
          <w:p w14:paraId="56B2BB12" w14:textId="77777777" w:rsidR="00E73458" w:rsidRPr="00704C43" w:rsidRDefault="00E73458" w:rsidP="00006862">
            <w:pPr>
              <w:spacing w:before="120" w:after="120"/>
              <w:rPr>
                <w:rFonts w:ascii="Arial" w:hAnsi="Arial" w:cs="Arial"/>
                <w:sz w:val="22"/>
                <w:szCs w:val="22"/>
              </w:rPr>
            </w:pPr>
          </w:p>
        </w:tc>
      </w:tr>
      <w:tr w:rsidR="00E73458" w:rsidRPr="00704C43" w14:paraId="0383067D" w14:textId="77777777" w:rsidTr="00006862">
        <w:trPr>
          <w:jc w:val="center"/>
        </w:trPr>
        <w:tc>
          <w:tcPr>
            <w:tcW w:w="1271" w:type="pct"/>
          </w:tcPr>
          <w:p w14:paraId="4D2324EC"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584C55C3" w14:textId="77777777" w:rsidR="00E73458" w:rsidRPr="00704C43" w:rsidRDefault="00E73458" w:rsidP="00864D3D">
            <w:pPr>
              <w:spacing w:before="120" w:after="120"/>
              <w:rPr>
                <w:rFonts w:ascii="Arial" w:hAnsi="Arial" w:cs="Arial"/>
                <w:sz w:val="22"/>
                <w:szCs w:val="22"/>
              </w:rPr>
            </w:pPr>
            <w:r>
              <w:rPr>
                <w:rFonts w:ascii="Arial" w:hAnsi="Arial" w:cs="Arial"/>
                <w:sz w:val="22"/>
                <w:szCs w:val="22"/>
              </w:rPr>
              <w:t>_</w:t>
            </w:r>
            <w:r w:rsidR="00864D3D" w:rsidRPr="007A62D3">
              <w:rPr>
                <w:rFonts w:ascii="Arial" w:hAnsi="Arial" w:cs="Arial"/>
                <w:sz w:val="22"/>
                <w:szCs w:val="22"/>
                <w:u w:val="single"/>
              </w:rPr>
              <w:t>9</w:t>
            </w:r>
            <w:r w:rsidR="000A3693" w:rsidRPr="007A62D3">
              <w:rPr>
                <w:rFonts w:ascii="Arial" w:hAnsi="Arial" w:cs="Arial"/>
                <w:sz w:val="22"/>
                <w:szCs w:val="22"/>
                <w:u w:val="single"/>
              </w:rPr>
              <w:t>0</w:t>
            </w:r>
            <w:r w:rsidR="000444E5">
              <w:rPr>
                <w:rFonts w:ascii="Arial" w:hAnsi="Arial" w:cs="Arial"/>
                <w:sz w:val="22"/>
                <w:szCs w:val="22"/>
              </w:rPr>
              <w:t>_</w:t>
            </w:r>
            <w:r w:rsidRPr="00704C43">
              <w:rPr>
                <w:rFonts w:ascii="Arial" w:hAnsi="Arial" w:cs="Arial"/>
                <w:sz w:val="22"/>
                <w:szCs w:val="22"/>
              </w:rPr>
              <w:t xml:space="preserve"> minutes </w:t>
            </w:r>
          </w:p>
        </w:tc>
      </w:tr>
      <w:tr w:rsidR="00E73458" w:rsidRPr="00704C43" w14:paraId="725890E4" w14:textId="77777777" w:rsidTr="00006862">
        <w:trPr>
          <w:jc w:val="center"/>
        </w:trPr>
        <w:tc>
          <w:tcPr>
            <w:tcW w:w="1271" w:type="pct"/>
          </w:tcPr>
          <w:p w14:paraId="549CAB6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1969290D"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4ABB6B5F" w14:textId="77777777" w:rsidR="00E73458" w:rsidRDefault="00E73458" w:rsidP="00E73458">
      <w:pPr>
        <w:spacing w:before="120" w:after="120"/>
        <w:rPr>
          <w:rFonts w:ascii="Arial" w:hAnsi="Arial" w:cs="Arial"/>
          <w:sz w:val="22"/>
          <w:szCs w:val="22"/>
        </w:rPr>
      </w:pPr>
    </w:p>
    <w:p w14:paraId="1312EEC3" w14:textId="77777777" w:rsidR="00E73458" w:rsidRDefault="00E73458" w:rsidP="00E73458">
      <w:pPr>
        <w:rPr>
          <w:rFonts w:ascii="Arial" w:hAnsi="Arial" w:cs="Arial"/>
          <w:sz w:val="22"/>
          <w:szCs w:val="22"/>
        </w:rPr>
      </w:pPr>
      <w:r>
        <w:rPr>
          <w:rFonts w:ascii="Arial" w:hAnsi="Arial" w:cs="Arial"/>
          <w:sz w:val="22"/>
          <w:szCs w:val="22"/>
        </w:rPr>
        <w:br w:type="page"/>
      </w:r>
    </w:p>
    <w:p w14:paraId="585E5ABF"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50A61071" w14:textId="77777777" w:rsidTr="00864D3D">
        <w:trPr>
          <w:tblHeader/>
          <w:jc w:val="center"/>
        </w:trPr>
        <w:tc>
          <w:tcPr>
            <w:tcW w:w="6393" w:type="dxa"/>
            <w:shd w:val="clear" w:color="auto" w:fill="A6A6A6"/>
            <w:vAlign w:val="center"/>
          </w:tcPr>
          <w:p w14:paraId="36CC3C29"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542CC483"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547BCAB4"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2C1C318F"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5A78DD" w:rsidRPr="00704C43" w14:paraId="05629009" w14:textId="77777777" w:rsidTr="00864D3D">
        <w:trPr>
          <w:jc w:val="center"/>
        </w:trPr>
        <w:tc>
          <w:tcPr>
            <w:tcW w:w="6393" w:type="dxa"/>
            <w:vAlign w:val="center"/>
          </w:tcPr>
          <w:p w14:paraId="0DD1A28F" w14:textId="77777777" w:rsidR="005A78DD" w:rsidRPr="00326B2A" w:rsidRDefault="005A78DD" w:rsidP="003C5210">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 xml:space="preserve">1 </w:t>
            </w:r>
            <w:r>
              <w:rPr>
                <w:rFonts w:ascii="Arial" w:hAnsi="Arial" w:cs="Arial"/>
                <w:sz w:val="22"/>
                <w:szCs w:val="22"/>
              </w:rPr>
              <w:t>Review Module 2.</w:t>
            </w:r>
          </w:p>
        </w:tc>
        <w:tc>
          <w:tcPr>
            <w:tcW w:w="3287" w:type="dxa"/>
            <w:vAlign w:val="center"/>
          </w:tcPr>
          <w:p w14:paraId="3E5603D1" w14:textId="77777777" w:rsidR="005A78DD" w:rsidRDefault="005A78DD" w:rsidP="006D4195">
            <w:pPr>
              <w:spacing w:before="120" w:after="120"/>
              <w:rPr>
                <w:rFonts w:ascii="Arial" w:hAnsi="Arial" w:cs="Arial"/>
                <w:sz w:val="22"/>
                <w:szCs w:val="22"/>
              </w:rPr>
            </w:pPr>
            <w:r>
              <w:rPr>
                <w:rFonts w:ascii="Arial" w:hAnsi="Arial" w:cs="Arial"/>
                <w:sz w:val="22"/>
                <w:szCs w:val="22"/>
              </w:rPr>
              <w:t xml:space="preserve">Let’s review what we covered in Module </w:t>
            </w:r>
            <w:r w:rsidR="006D4195">
              <w:rPr>
                <w:rFonts w:ascii="Arial" w:hAnsi="Arial" w:cs="Arial"/>
                <w:sz w:val="22"/>
                <w:szCs w:val="22"/>
              </w:rPr>
              <w:t>2</w:t>
            </w:r>
            <w:r>
              <w:rPr>
                <w:rFonts w:ascii="Arial" w:hAnsi="Arial" w:cs="Arial"/>
                <w:sz w:val="22"/>
                <w:szCs w:val="22"/>
              </w:rPr>
              <w:t>.</w:t>
            </w:r>
          </w:p>
        </w:tc>
        <w:tc>
          <w:tcPr>
            <w:tcW w:w="3701" w:type="dxa"/>
            <w:vAlign w:val="center"/>
          </w:tcPr>
          <w:p w14:paraId="04DD47CA"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Differentiate four data types.</w:t>
            </w:r>
          </w:p>
          <w:p w14:paraId="3817C236"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Explain the difference between accuracy and precision.</w:t>
            </w:r>
          </w:p>
          <w:p w14:paraId="02826371"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Create formatted data for use in R.</w:t>
            </w:r>
          </w:p>
          <w:p w14:paraId="6DEA6B9D" w14:textId="77777777" w:rsidR="005A78DD" w:rsidRDefault="00D33873" w:rsidP="00006862">
            <w:pPr>
              <w:spacing w:before="120" w:after="120"/>
              <w:rPr>
                <w:ins w:id="116" w:author="Katey Yoast" w:date="2015-12-16T16:25:00Z"/>
                <w:rFonts w:ascii="Arial" w:hAnsi="Arial" w:cs="Arial"/>
                <w:sz w:val="22"/>
                <w:szCs w:val="22"/>
              </w:rPr>
            </w:pPr>
            <w:r>
              <w:rPr>
                <w:rFonts w:ascii="Arial" w:hAnsi="Arial" w:cs="Arial"/>
                <w:sz w:val="22"/>
                <w:szCs w:val="22"/>
              </w:rPr>
              <w:t>Establish an ODBC connection to view NASIS data in R.</w:t>
            </w:r>
          </w:p>
          <w:p w14:paraId="756D0A70" w14:textId="552F4D5C" w:rsidR="00280D54" w:rsidRDefault="00280D54" w:rsidP="00006862">
            <w:pPr>
              <w:spacing w:before="120" w:after="120"/>
              <w:rPr>
                <w:rFonts w:ascii="Arial" w:hAnsi="Arial" w:cs="Arial"/>
                <w:sz w:val="22"/>
                <w:szCs w:val="22"/>
              </w:rPr>
            </w:pPr>
            <w:ins w:id="117" w:author="Katey Yoast" w:date="2015-12-16T16:25:00Z">
              <w:r w:rsidRPr="00C64420">
                <w:rPr>
                  <w:rFonts w:ascii="Arial" w:hAnsi="Arial" w:cs="Arial"/>
                  <w:sz w:val="22"/>
                  <w:szCs w:val="22"/>
                </w:rPr>
                <w:t>Determine spatial descriptive statistics in ArcMap, TEUI, and R.</w:t>
              </w:r>
            </w:ins>
          </w:p>
        </w:tc>
        <w:tc>
          <w:tcPr>
            <w:tcW w:w="1009" w:type="dxa"/>
            <w:vAlign w:val="center"/>
          </w:tcPr>
          <w:p w14:paraId="73364E31" w14:textId="77777777" w:rsidR="005A78DD" w:rsidRPr="00704C43" w:rsidRDefault="006D4195" w:rsidP="00006862">
            <w:pPr>
              <w:spacing w:before="120" w:after="120"/>
              <w:jc w:val="center"/>
              <w:rPr>
                <w:rFonts w:ascii="Arial" w:hAnsi="Arial" w:cs="Arial"/>
                <w:sz w:val="22"/>
                <w:szCs w:val="22"/>
              </w:rPr>
            </w:pPr>
            <w:r>
              <w:rPr>
                <w:rFonts w:ascii="Arial" w:hAnsi="Arial" w:cs="Arial"/>
                <w:sz w:val="22"/>
                <w:szCs w:val="22"/>
              </w:rPr>
              <w:t>5</w:t>
            </w:r>
          </w:p>
        </w:tc>
      </w:tr>
      <w:tr w:rsidR="003C5210" w:rsidRPr="00704C43" w14:paraId="1E1DA19B" w14:textId="77777777" w:rsidTr="00864D3D">
        <w:trPr>
          <w:jc w:val="center"/>
        </w:trPr>
        <w:tc>
          <w:tcPr>
            <w:tcW w:w="6393" w:type="dxa"/>
            <w:vAlign w:val="center"/>
          </w:tcPr>
          <w:p w14:paraId="313C61D7" w14:textId="77777777" w:rsidR="003C5210" w:rsidRPr="00326B2A" w:rsidRDefault="003C5210" w:rsidP="003C5210">
            <w:pPr>
              <w:spacing w:before="120" w:after="120"/>
              <w:rPr>
                <w:rFonts w:ascii="Arial" w:hAnsi="Arial" w:cs="Arial"/>
                <w:sz w:val="22"/>
                <w:szCs w:val="22"/>
              </w:rPr>
            </w:pPr>
            <w:r>
              <w:rPr>
                <w:rFonts w:ascii="Arial" w:hAnsi="Arial" w:cs="Arial"/>
                <w:sz w:val="22"/>
                <w:szCs w:val="22"/>
              </w:rPr>
              <w:t>3.2 Overview of Module 3</w:t>
            </w:r>
          </w:p>
        </w:tc>
        <w:tc>
          <w:tcPr>
            <w:tcW w:w="3287" w:type="dxa"/>
            <w:vAlign w:val="center"/>
          </w:tcPr>
          <w:p w14:paraId="74825443" w14:textId="77777777" w:rsidR="003C5210" w:rsidRDefault="003C5210" w:rsidP="00006862">
            <w:pPr>
              <w:spacing w:before="120" w:after="120"/>
              <w:rPr>
                <w:rFonts w:ascii="Arial" w:hAnsi="Arial" w:cs="Arial"/>
                <w:sz w:val="22"/>
                <w:szCs w:val="22"/>
              </w:rPr>
            </w:pPr>
            <w:r>
              <w:rPr>
                <w:rFonts w:ascii="Arial" w:hAnsi="Arial" w:cs="Arial"/>
                <w:sz w:val="22"/>
                <w:szCs w:val="22"/>
              </w:rPr>
              <w:t>Please take a moment to read to yourselves the objectives for this module.</w:t>
            </w:r>
          </w:p>
        </w:tc>
        <w:tc>
          <w:tcPr>
            <w:tcW w:w="3701" w:type="dxa"/>
            <w:vAlign w:val="center"/>
          </w:tcPr>
          <w:p w14:paraId="46E78267" w14:textId="071C3633" w:rsidR="003C5210" w:rsidRPr="003C5210" w:rsidRDefault="00110D63" w:rsidP="003C5210">
            <w:pPr>
              <w:spacing w:before="120" w:after="120"/>
              <w:rPr>
                <w:rFonts w:ascii="Arial" w:hAnsi="Arial" w:cs="Arial"/>
                <w:sz w:val="22"/>
                <w:szCs w:val="22"/>
              </w:rPr>
            </w:pPr>
            <w:r>
              <w:rPr>
                <w:rFonts w:ascii="Arial" w:hAnsi="Arial" w:cs="Arial"/>
                <w:sz w:val="22"/>
                <w:szCs w:val="22"/>
              </w:rPr>
              <w:t>Explain</w:t>
            </w:r>
            <w:r w:rsidRPr="003C5210">
              <w:rPr>
                <w:rFonts w:ascii="Arial" w:hAnsi="Arial" w:cs="Arial"/>
                <w:sz w:val="22"/>
                <w:szCs w:val="22"/>
              </w:rPr>
              <w:t xml:space="preserve"> </w:t>
            </w:r>
            <w:r w:rsidR="003C5210" w:rsidRPr="003C5210">
              <w:rPr>
                <w:rFonts w:ascii="Arial" w:hAnsi="Arial" w:cs="Arial"/>
                <w:sz w:val="22"/>
                <w:szCs w:val="22"/>
              </w:rPr>
              <w:t>common sampling schemes and make a determination of the best scheme for applicable situations.</w:t>
            </w:r>
          </w:p>
          <w:p w14:paraId="3A829132" w14:textId="2865E2F8" w:rsidR="003C5210" w:rsidRPr="003C5210" w:rsidRDefault="003C5210" w:rsidP="003C5210">
            <w:pPr>
              <w:spacing w:before="120" w:after="120"/>
              <w:rPr>
                <w:rFonts w:ascii="Arial" w:hAnsi="Arial" w:cs="Arial"/>
                <w:sz w:val="22"/>
                <w:szCs w:val="22"/>
              </w:rPr>
            </w:pPr>
            <w:r w:rsidRPr="00041A2C">
              <w:rPr>
                <w:rFonts w:ascii="Arial" w:hAnsi="Arial" w:cs="Arial"/>
                <w:sz w:val="22"/>
                <w:szCs w:val="22"/>
              </w:rPr>
              <w:t>Describe</w:t>
            </w:r>
            <w:r w:rsidRPr="003C5210">
              <w:rPr>
                <w:rFonts w:ascii="Arial" w:hAnsi="Arial" w:cs="Arial"/>
                <w:sz w:val="22"/>
                <w:szCs w:val="22"/>
              </w:rPr>
              <w:t xml:space="preserve"> cLHS and </w:t>
            </w:r>
            <w:r w:rsidR="00D33873">
              <w:rPr>
                <w:rFonts w:ascii="Arial" w:hAnsi="Arial" w:cs="Arial"/>
                <w:sz w:val="22"/>
                <w:szCs w:val="22"/>
              </w:rPr>
              <w:t>use the cLHS tool in TEUI to select a sample set using provided data.</w:t>
            </w:r>
          </w:p>
          <w:p w14:paraId="3E08F498" w14:textId="77777777" w:rsidR="003C5210" w:rsidRDefault="003C5210" w:rsidP="00445B0C">
            <w:pPr>
              <w:spacing w:before="120" w:after="120"/>
              <w:rPr>
                <w:rFonts w:ascii="Arial" w:hAnsi="Arial" w:cs="Arial"/>
                <w:sz w:val="22"/>
                <w:szCs w:val="22"/>
              </w:rPr>
            </w:pPr>
            <w:r w:rsidRPr="003C5210">
              <w:rPr>
                <w:rFonts w:ascii="Arial" w:hAnsi="Arial" w:cs="Arial"/>
                <w:sz w:val="22"/>
                <w:szCs w:val="22"/>
              </w:rPr>
              <w:t>Determine required number of samples.</w:t>
            </w:r>
          </w:p>
        </w:tc>
        <w:tc>
          <w:tcPr>
            <w:tcW w:w="1009" w:type="dxa"/>
            <w:vAlign w:val="center"/>
          </w:tcPr>
          <w:p w14:paraId="789C455B" w14:textId="77777777" w:rsidR="003C5210" w:rsidRPr="00704C43" w:rsidRDefault="003C5210" w:rsidP="00006862">
            <w:pPr>
              <w:spacing w:before="120" w:after="120"/>
              <w:jc w:val="center"/>
              <w:rPr>
                <w:rFonts w:ascii="Arial" w:hAnsi="Arial" w:cs="Arial"/>
                <w:sz w:val="22"/>
                <w:szCs w:val="22"/>
              </w:rPr>
            </w:pPr>
            <w:r>
              <w:rPr>
                <w:rFonts w:ascii="Arial" w:hAnsi="Arial" w:cs="Arial"/>
                <w:sz w:val="22"/>
                <w:szCs w:val="22"/>
              </w:rPr>
              <w:t>2</w:t>
            </w:r>
          </w:p>
        </w:tc>
      </w:tr>
      <w:tr w:rsidR="003C5210" w:rsidRPr="00704C43" w14:paraId="187BCAD4" w14:textId="77777777" w:rsidTr="00864D3D">
        <w:trPr>
          <w:jc w:val="center"/>
        </w:trPr>
        <w:tc>
          <w:tcPr>
            <w:tcW w:w="6393" w:type="dxa"/>
            <w:vAlign w:val="center"/>
          </w:tcPr>
          <w:p w14:paraId="71CD805C" w14:textId="77777777" w:rsidR="003C5210" w:rsidRPr="00326B2A" w:rsidRDefault="00445B0C" w:rsidP="00326B2A">
            <w:pPr>
              <w:spacing w:before="120" w:after="120"/>
              <w:rPr>
                <w:rFonts w:ascii="Arial" w:hAnsi="Arial" w:cs="Arial"/>
                <w:sz w:val="22"/>
                <w:szCs w:val="22"/>
              </w:rPr>
            </w:pPr>
            <w:r>
              <w:rPr>
                <w:rFonts w:ascii="Arial" w:hAnsi="Arial" w:cs="Arial"/>
                <w:sz w:val="22"/>
                <w:szCs w:val="22"/>
              </w:rPr>
              <w:t xml:space="preserve">3.3 Open </w:t>
            </w:r>
            <w:r w:rsidR="003C5210">
              <w:rPr>
                <w:rFonts w:ascii="Arial" w:hAnsi="Arial" w:cs="Arial"/>
                <w:sz w:val="22"/>
                <w:szCs w:val="22"/>
              </w:rPr>
              <w:t>question</w:t>
            </w:r>
            <w:r>
              <w:rPr>
                <w:rFonts w:ascii="Arial" w:hAnsi="Arial" w:cs="Arial"/>
                <w:sz w:val="22"/>
                <w:szCs w:val="22"/>
              </w:rPr>
              <w:t>s</w:t>
            </w:r>
            <w:r w:rsidR="003C5210">
              <w:rPr>
                <w:rFonts w:ascii="Arial" w:hAnsi="Arial" w:cs="Arial"/>
                <w:sz w:val="22"/>
                <w:szCs w:val="22"/>
              </w:rPr>
              <w:t xml:space="preserve"> to group</w:t>
            </w:r>
          </w:p>
        </w:tc>
        <w:tc>
          <w:tcPr>
            <w:tcW w:w="3287" w:type="dxa"/>
            <w:vAlign w:val="center"/>
          </w:tcPr>
          <w:p w14:paraId="73C24D71" w14:textId="77777777" w:rsidR="003C5210" w:rsidRDefault="003C5210" w:rsidP="003C5210">
            <w:pPr>
              <w:spacing w:before="120" w:after="120"/>
              <w:rPr>
                <w:rFonts w:ascii="Arial" w:hAnsi="Arial" w:cs="Arial"/>
                <w:sz w:val="22"/>
                <w:szCs w:val="22"/>
              </w:rPr>
            </w:pPr>
            <w:r>
              <w:rPr>
                <w:rFonts w:ascii="Arial" w:hAnsi="Arial" w:cs="Arial"/>
                <w:sz w:val="22"/>
                <w:szCs w:val="22"/>
              </w:rPr>
              <w:t>Question – What sampling schemes have you used?</w:t>
            </w:r>
          </w:p>
          <w:p w14:paraId="0021EA5B" w14:textId="77777777" w:rsidR="003C5210" w:rsidRDefault="003C5210" w:rsidP="00D33873">
            <w:pPr>
              <w:spacing w:before="120" w:after="120"/>
              <w:rPr>
                <w:rFonts w:ascii="Arial" w:hAnsi="Arial" w:cs="Arial"/>
                <w:sz w:val="22"/>
                <w:szCs w:val="22"/>
              </w:rPr>
            </w:pPr>
            <w:r>
              <w:rPr>
                <w:rFonts w:ascii="Arial" w:hAnsi="Arial" w:cs="Arial"/>
                <w:sz w:val="22"/>
                <w:szCs w:val="22"/>
              </w:rPr>
              <w:t xml:space="preserve">If </w:t>
            </w:r>
            <w:r w:rsidR="00D33873">
              <w:rPr>
                <w:rFonts w:ascii="Arial" w:hAnsi="Arial" w:cs="Arial"/>
                <w:sz w:val="22"/>
                <w:szCs w:val="22"/>
              </w:rPr>
              <w:t xml:space="preserve">you </w:t>
            </w:r>
            <w:r>
              <w:rPr>
                <w:rFonts w:ascii="Arial" w:hAnsi="Arial" w:cs="Arial"/>
                <w:sz w:val="22"/>
                <w:szCs w:val="22"/>
              </w:rPr>
              <w:t xml:space="preserve">have a need to collect samples, how do you determine what sampling scheme </w:t>
            </w:r>
            <w:r w:rsidR="00D33873">
              <w:rPr>
                <w:rFonts w:ascii="Arial" w:hAnsi="Arial" w:cs="Arial"/>
                <w:sz w:val="22"/>
                <w:szCs w:val="22"/>
              </w:rPr>
              <w:t>would you use</w:t>
            </w:r>
            <w:r>
              <w:rPr>
                <w:rFonts w:ascii="Arial" w:hAnsi="Arial" w:cs="Arial"/>
                <w:sz w:val="22"/>
                <w:szCs w:val="22"/>
              </w:rPr>
              <w:t>?</w:t>
            </w:r>
          </w:p>
        </w:tc>
        <w:tc>
          <w:tcPr>
            <w:tcW w:w="3701" w:type="dxa"/>
            <w:vAlign w:val="center"/>
          </w:tcPr>
          <w:p w14:paraId="302853BD" w14:textId="77777777" w:rsidR="003C5210" w:rsidRDefault="003C5210" w:rsidP="00006862">
            <w:pPr>
              <w:spacing w:before="120" w:after="120"/>
              <w:rPr>
                <w:rFonts w:ascii="Arial" w:hAnsi="Arial" w:cs="Arial"/>
                <w:sz w:val="22"/>
                <w:szCs w:val="22"/>
              </w:rPr>
            </w:pPr>
          </w:p>
        </w:tc>
        <w:tc>
          <w:tcPr>
            <w:tcW w:w="1009" w:type="dxa"/>
            <w:vAlign w:val="center"/>
          </w:tcPr>
          <w:p w14:paraId="162159B9" w14:textId="77777777" w:rsidR="00864D3D" w:rsidRPr="00704C43" w:rsidRDefault="00864D3D" w:rsidP="00864D3D">
            <w:pPr>
              <w:spacing w:before="120" w:after="120"/>
              <w:jc w:val="center"/>
              <w:rPr>
                <w:rFonts w:ascii="Arial" w:hAnsi="Arial" w:cs="Arial"/>
                <w:sz w:val="22"/>
                <w:szCs w:val="22"/>
              </w:rPr>
            </w:pPr>
            <w:r>
              <w:rPr>
                <w:rFonts w:ascii="Arial" w:hAnsi="Arial" w:cs="Arial"/>
                <w:sz w:val="22"/>
                <w:szCs w:val="22"/>
              </w:rPr>
              <w:t>3</w:t>
            </w:r>
          </w:p>
        </w:tc>
      </w:tr>
      <w:tr w:rsidR="00E73458" w:rsidRPr="00704C43" w14:paraId="626A9EB0" w14:textId="77777777" w:rsidTr="00864D3D">
        <w:trPr>
          <w:jc w:val="center"/>
        </w:trPr>
        <w:tc>
          <w:tcPr>
            <w:tcW w:w="6393" w:type="dxa"/>
            <w:vAlign w:val="center"/>
          </w:tcPr>
          <w:p w14:paraId="6020D877" w14:textId="2BBB67F1" w:rsidR="00326B2A" w:rsidRDefault="00EE708E" w:rsidP="00326B2A">
            <w:pPr>
              <w:spacing w:before="120" w:after="120"/>
              <w:rPr>
                <w:rFonts w:ascii="Arial" w:hAnsi="Arial" w:cs="Arial"/>
                <w:sz w:val="22"/>
                <w:szCs w:val="22"/>
              </w:rPr>
            </w:pPr>
            <w:r w:rsidRPr="00326B2A">
              <w:rPr>
                <w:rFonts w:ascii="Arial" w:hAnsi="Arial" w:cs="Arial"/>
                <w:sz w:val="22"/>
                <w:szCs w:val="22"/>
              </w:rPr>
              <w:lastRenderedPageBreak/>
              <w:t>3.</w:t>
            </w:r>
            <w:r w:rsidR="003C5210">
              <w:rPr>
                <w:rFonts w:ascii="Arial" w:hAnsi="Arial" w:cs="Arial"/>
                <w:sz w:val="22"/>
                <w:szCs w:val="22"/>
              </w:rPr>
              <w:t>4</w:t>
            </w:r>
            <w:r w:rsidRPr="00326B2A">
              <w:rPr>
                <w:rFonts w:ascii="Arial" w:hAnsi="Arial" w:cs="Arial"/>
                <w:sz w:val="22"/>
                <w:szCs w:val="22"/>
              </w:rPr>
              <w:t xml:space="preserve"> </w:t>
            </w:r>
            <w:r w:rsidR="003C5210">
              <w:rPr>
                <w:rFonts w:ascii="Arial" w:hAnsi="Arial" w:cs="Arial"/>
                <w:sz w:val="22"/>
                <w:szCs w:val="22"/>
              </w:rPr>
              <w:t xml:space="preserve">Deliver PowerPoint. </w:t>
            </w:r>
            <w:r w:rsidR="007B0B01">
              <w:rPr>
                <w:rFonts w:ascii="Arial" w:hAnsi="Arial" w:cs="Arial"/>
                <w:sz w:val="22"/>
                <w:szCs w:val="22"/>
              </w:rPr>
              <w:t xml:space="preserve">Explain common sampling schemes and determine the best scheme for applicable situations. </w:t>
            </w:r>
          </w:p>
          <w:p w14:paraId="06517A97" w14:textId="43B3A71F" w:rsidR="00C86201" w:rsidRPr="003D4029" w:rsidRDefault="00C86201" w:rsidP="00006862">
            <w:pPr>
              <w:spacing w:before="120" w:after="120"/>
              <w:rPr>
                <w:rFonts w:ascii="Arial" w:hAnsi="Arial" w:cs="Arial"/>
                <w:sz w:val="22"/>
                <w:szCs w:val="22"/>
              </w:rPr>
            </w:pPr>
          </w:p>
        </w:tc>
        <w:tc>
          <w:tcPr>
            <w:tcW w:w="3287" w:type="dxa"/>
            <w:vAlign w:val="center"/>
          </w:tcPr>
          <w:p w14:paraId="7ED8AA99" w14:textId="77777777" w:rsidR="00C86201" w:rsidRPr="003D4029" w:rsidRDefault="00C86201" w:rsidP="00006862">
            <w:pPr>
              <w:spacing w:before="120" w:after="120"/>
              <w:rPr>
                <w:rFonts w:ascii="Arial" w:hAnsi="Arial" w:cs="Arial"/>
                <w:sz w:val="22"/>
                <w:szCs w:val="22"/>
              </w:rPr>
            </w:pPr>
          </w:p>
        </w:tc>
        <w:tc>
          <w:tcPr>
            <w:tcW w:w="3701" w:type="dxa"/>
            <w:vAlign w:val="center"/>
          </w:tcPr>
          <w:p w14:paraId="5915B52E" w14:textId="77777777" w:rsidR="00E73458" w:rsidRPr="003D4029" w:rsidRDefault="00326B2A" w:rsidP="00006862">
            <w:pPr>
              <w:spacing w:before="120" w:after="120"/>
              <w:rPr>
                <w:rFonts w:ascii="Arial" w:hAnsi="Arial" w:cs="Arial"/>
                <w:sz w:val="22"/>
                <w:szCs w:val="22"/>
              </w:rPr>
            </w:pPr>
            <w:r>
              <w:rPr>
                <w:rFonts w:ascii="Arial" w:hAnsi="Arial" w:cs="Arial"/>
                <w:sz w:val="22"/>
                <w:szCs w:val="22"/>
              </w:rPr>
              <w:t>See PowerPoint slides X-X</w:t>
            </w:r>
            <w:r w:rsidR="00483421">
              <w:rPr>
                <w:rFonts w:ascii="Arial" w:hAnsi="Arial" w:cs="Arial"/>
                <w:sz w:val="22"/>
                <w:szCs w:val="22"/>
              </w:rPr>
              <w:t xml:space="preserve"> </w:t>
            </w:r>
            <w:r>
              <w:rPr>
                <w:rFonts w:ascii="Arial" w:hAnsi="Arial" w:cs="Arial"/>
                <w:sz w:val="22"/>
                <w:szCs w:val="22"/>
              </w:rPr>
              <w:t>Reference 3.1 thru 3.</w:t>
            </w:r>
            <w:r w:rsidR="00323492">
              <w:rPr>
                <w:rFonts w:ascii="Arial" w:hAnsi="Arial" w:cs="Arial"/>
                <w:sz w:val="22"/>
                <w:szCs w:val="22"/>
              </w:rPr>
              <w:t>6</w:t>
            </w:r>
          </w:p>
        </w:tc>
        <w:tc>
          <w:tcPr>
            <w:tcW w:w="1009" w:type="dxa"/>
            <w:vAlign w:val="center"/>
          </w:tcPr>
          <w:p w14:paraId="30D47A75"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5A113833" w14:textId="77777777" w:rsidTr="00864D3D">
        <w:trPr>
          <w:jc w:val="center"/>
        </w:trPr>
        <w:tc>
          <w:tcPr>
            <w:tcW w:w="6393" w:type="dxa"/>
            <w:vAlign w:val="center"/>
          </w:tcPr>
          <w:p w14:paraId="2F56AB04" w14:textId="77777777" w:rsidR="00E73458" w:rsidRDefault="00C86201" w:rsidP="00006862">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4.1</w:t>
            </w:r>
            <w:r>
              <w:rPr>
                <w:rFonts w:ascii="Arial" w:hAnsi="Arial" w:cs="Arial"/>
                <w:sz w:val="22"/>
                <w:szCs w:val="22"/>
              </w:rPr>
              <w:t xml:space="preserve"> Exercise </w:t>
            </w:r>
            <w:r w:rsidR="00EF33BA">
              <w:rPr>
                <w:rFonts w:ascii="Arial" w:hAnsi="Arial" w:cs="Arial"/>
                <w:sz w:val="22"/>
                <w:szCs w:val="22"/>
              </w:rPr>
              <w:t>–</w:t>
            </w:r>
            <w:r>
              <w:rPr>
                <w:rFonts w:ascii="Arial" w:hAnsi="Arial" w:cs="Arial"/>
                <w:sz w:val="22"/>
                <w:szCs w:val="22"/>
              </w:rPr>
              <w:t xml:space="preserve"> </w:t>
            </w:r>
            <w:r w:rsidR="00EF33BA">
              <w:rPr>
                <w:rFonts w:ascii="Arial" w:hAnsi="Arial" w:cs="Arial"/>
                <w:sz w:val="22"/>
                <w:szCs w:val="22"/>
              </w:rPr>
              <w:t>A horizon thickness, soil depth, surface texture, surface stoniness class, tree productivity, forage productivity</w:t>
            </w:r>
          </w:p>
          <w:p w14:paraId="2AEB9391" w14:textId="77777777" w:rsidR="00EF33BA" w:rsidRPr="003D4029" w:rsidRDefault="00EF33BA" w:rsidP="00006862">
            <w:pPr>
              <w:spacing w:before="120" w:after="120"/>
              <w:rPr>
                <w:rFonts w:ascii="Arial" w:hAnsi="Arial" w:cs="Arial"/>
                <w:sz w:val="22"/>
                <w:szCs w:val="22"/>
              </w:rPr>
            </w:pPr>
          </w:p>
        </w:tc>
        <w:tc>
          <w:tcPr>
            <w:tcW w:w="3287" w:type="dxa"/>
            <w:vAlign w:val="center"/>
          </w:tcPr>
          <w:p w14:paraId="2A88F6B9" w14:textId="77777777" w:rsidR="00E73458" w:rsidRPr="003D4029" w:rsidRDefault="003C5210" w:rsidP="00006862">
            <w:pPr>
              <w:spacing w:before="120" w:after="120"/>
              <w:rPr>
                <w:rFonts w:ascii="Arial" w:hAnsi="Arial" w:cs="Arial"/>
                <w:sz w:val="22"/>
                <w:szCs w:val="22"/>
              </w:rPr>
            </w:pPr>
            <w:r>
              <w:rPr>
                <w:rFonts w:ascii="Arial" w:hAnsi="Arial" w:cs="Arial"/>
                <w:sz w:val="22"/>
                <w:szCs w:val="22"/>
              </w:rPr>
              <w:t xml:space="preserve">Let’s take 10 minutes to do an exercise in small groups and then we’ll have each group present their answer to the entire class. </w:t>
            </w:r>
          </w:p>
        </w:tc>
        <w:tc>
          <w:tcPr>
            <w:tcW w:w="3701" w:type="dxa"/>
            <w:vAlign w:val="center"/>
          </w:tcPr>
          <w:p w14:paraId="636DD0E6" w14:textId="77777777" w:rsidR="00E73458" w:rsidRPr="003D4029" w:rsidRDefault="000A38C5" w:rsidP="00006862">
            <w:pPr>
              <w:spacing w:before="120" w:after="120"/>
              <w:rPr>
                <w:rFonts w:ascii="Arial" w:hAnsi="Arial" w:cs="Arial"/>
                <w:sz w:val="22"/>
                <w:szCs w:val="22"/>
              </w:rPr>
            </w:pPr>
            <w:r>
              <w:rPr>
                <w:rFonts w:ascii="Arial" w:hAnsi="Arial" w:cs="Arial"/>
                <w:sz w:val="22"/>
                <w:szCs w:val="22"/>
              </w:rPr>
              <w:t>Break into small groups with each group having a different scenario.  Upon completion, present answer to the class.</w:t>
            </w:r>
          </w:p>
        </w:tc>
        <w:tc>
          <w:tcPr>
            <w:tcW w:w="1009" w:type="dxa"/>
            <w:vAlign w:val="center"/>
          </w:tcPr>
          <w:p w14:paraId="06F40284"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20</w:t>
            </w:r>
          </w:p>
        </w:tc>
      </w:tr>
      <w:tr w:rsidR="00E73458" w:rsidRPr="00704C43" w14:paraId="271065B4" w14:textId="77777777" w:rsidTr="00864D3D">
        <w:trPr>
          <w:jc w:val="center"/>
        </w:trPr>
        <w:tc>
          <w:tcPr>
            <w:tcW w:w="6393" w:type="dxa"/>
            <w:vAlign w:val="center"/>
          </w:tcPr>
          <w:p w14:paraId="61A5E9D9" w14:textId="77777777" w:rsidR="00E73458" w:rsidRPr="0018222D" w:rsidRDefault="0018222D" w:rsidP="003C5210">
            <w:pPr>
              <w:spacing w:before="120" w:after="120"/>
              <w:rPr>
                <w:rFonts w:ascii="Arial" w:hAnsi="Arial" w:cs="Arial"/>
                <w:sz w:val="22"/>
                <w:szCs w:val="22"/>
              </w:rPr>
            </w:pPr>
            <w:r w:rsidRPr="0018222D">
              <w:rPr>
                <w:rFonts w:ascii="Arial" w:hAnsi="Arial" w:cs="Arial"/>
                <w:iCs/>
                <w:sz w:val="22"/>
                <w:szCs w:val="22"/>
              </w:rPr>
              <w:t>3.</w:t>
            </w:r>
            <w:r w:rsidR="003C5210">
              <w:rPr>
                <w:rFonts w:ascii="Arial" w:hAnsi="Arial" w:cs="Arial"/>
                <w:iCs/>
                <w:sz w:val="22"/>
                <w:szCs w:val="22"/>
              </w:rPr>
              <w:t>5</w:t>
            </w:r>
            <w:r w:rsidRPr="0018222D">
              <w:rPr>
                <w:rFonts w:ascii="Arial" w:hAnsi="Arial" w:cs="Arial"/>
                <w:iCs/>
                <w:sz w:val="22"/>
                <w:szCs w:val="22"/>
              </w:rPr>
              <w:t xml:space="preserve"> </w:t>
            </w:r>
            <w:r w:rsidR="003C5210">
              <w:rPr>
                <w:rFonts w:ascii="Arial" w:hAnsi="Arial" w:cs="Arial"/>
                <w:iCs/>
                <w:sz w:val="22"/>
                <w:szCs w:val="22"/>
              </w:rPr>
              <w:t xml:space="preserve">Deliver PowerPoint. </w:t>
            </w:r>
            <w:r w:rsidR="007B0B01" w:rsidRPr="003C6D0F">
              <w:rPr>
                <w:rFonts w:ascii="Arial" w:hAnsi="Arial" w:cs="Arial"/>
                <w:sz w:val="22"/>
                <w:szCs w:val="22"/>
              </w:rPr>
              <w:t>Describe</w:t>
            </w:r>
            <w:r w:rsidR="007B0B01" w:rsidRPr="003C5210">
              <w:rPr>
                <w:rFonts w:ascii="Arial" w:hAnsi="Arial" w:cs="Arial"/>
                <w:sz w:val="22"/>
                <w:szCs w:val="22"/>
              </w:rPr>
              <w:t xml:space="preserve"> cLHS and </w:t>
            </w:r>
            <w:r w:rsidR="007B0B01">
              <w:rPr>
                <w:rFonts w:ascii="Arial" w:hAnsi="Arial" w:cs="Arial"/>
                <w:sz w:val="22"/>
                <w:szCs w:val="22"/>
              </w:rPr>
              <w:t>use the cLHS tool in TEUI to select a sample set using provided data.</w:t>
            </w:r>
          </w:p>
        </w:tc>
        <w:tc>
          <w:tcPr>
            <w:tcW w:w="3287" w:type="dxa"/>
            <w:vAlign w:val="center"/>
          </w:tcPr>
          <w:p w14:paraId="35090432" w14:textId="77777777" w:rsidR="00E73458" w:rsidRPr="003D4029" w:rsidRDefault="00E73458" w:rsidP="00006862">
            <w:pPr>
              <w:spacing w:before="120" w:after="120"/>
              <w:rPr>
                <w:rFonts w:ascii="Arial" w:hAnsi="Arial" w:cs="Arial"/>
                <w:sz w:val="22"/>
                <w:szCs w:val="22"/>
              </w:rPr>
            </w:pPr>
          </w:p>
        </w:tc>
        <w:tc>
          <w:tcPr>
            <w:tcW w:w="3701" w:type="dxa"/>
            <w:vAlign w:val="center"/>
          </w:tcPr>
          <w:p w14:paraId="35F2CE40" w14:textId="77777777" w:rsidR="00323492" w:rsidRPr="00864D3D" w:rsidRDefault="00323492" w:rsidP="00864D3D">
            <w:pPr>
              <w:spacing w:before="120" w:after="120"/>
              <w:rPr>
                <w:rFonts w:ascii="Arial" w:hAnsi="Arial" w:cs="Arial"/>
                <w:sz w:val="22"/>
                <w:szCs w:val="22"/>
              </w:rPr>
            </w:pPr>
            <w:r w:rsidRPr="00864D3D">
              <w:rPr>
                <w:rFonts w:ascii="Arial" w:hAnsi="Arial" w:cs="Arial"/>
                <w:sz w:val="22"/>
                <w:szCs w:val="22"/>
              </w:rPr>
              <w:t>See PowerPoint slides X - X</w:t>
            </w:r>
          </w:p>
          <w:p w14:paraId="3EDF5028" w14:textId="77777777" w:rsidR="00E73458" w:rsidRPr="00864D3D" w:rsidRDefault="00323492" w:rsidP="00864D3D">
            <w:pPr>
              <w:spacing w:before="120" w:after="120"/>
              <w:rPr>
                <w:rFonts w:ascii="Arial" w:hAnsi="Arial" w:cs="Arial"/>
                <w:sz w:val="22"/>
                <w:szCs w:val="22"/>
              </w:rPr>
            </w:pPr>
            <w:r w:rsidRPr="00864D3D">
              <w:rPr>
                <w:rFonts w:ascii="Arial" w:hAnsi="Arial" w:cs="Arial"/>
                <w:sz w:val="22"/>
                <w:szCs w:val="22"/>
              </w:rPr>
              <w:t>Reference 3.7 – 3.8</w:t>
            </w:r>
          </w:p>
        </w:tc>
        <w:tc>
          <w:tcPr>
            <w:tcW w:w="1009" w:type="dxa"/>
            <w:vAlign w:val="center"/>
          </w:tcPr>
          <w:p w14:paraId="1812DF62"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1E19EE12" w14:textId="77777777" w:rsidTr="00864D3D">
        <w:trPr>
          <w:jc w:val="center"/>
        </w:trPr>
        <w:tc>
          <w:tcPr>
            <w:tcW w:w="6393" w:type="dxa"/>
            <w:vAlign w:val="center"/>
          </w:tcPr>
          <w:p w14:paraId="3B1A7F96" w14:textId="77777777" w:rsidR="00E73458" w:rsidRPr="003D4029" w:rsidRDefault="0018222D" w:rsidP="003C5210">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5</w:t>
            </w:r>
            <w:r>
              <w:rPr>
                <w:rFonts w:ascii="Arial" w:hAnsi="Arial" w:cs="Arial"/>
                <w:sz w:val="22"/>
                <w:szCs w:val="22"/>
              </w:rPr>
              <w:t>.1 Exercise</w:t>
            </w:r>
            <w:r w:rsidR="00323492">
              <w:rPr>
                <w:rFonts w:ascii="Arial" w:hAnsi="Arial" w:cs="Arial"/>
                <w:sz w:val="22"/>
                <w:szCs w:val="22"/>
              </w:rPr>
              <w:t xml:space="preserve"> – Case Study?</w:t>
            </w:r>
          </w:p>
        </w:tc>
        <w:tc>
          <w:tcPr>
            <w:tcW w:w="3287" w:type="dxa"/>
            <w:vAlign w:val="center"/>
          </w:tcPr>
          <w:p w14:paraId="029D6521" w14:textId="77777777" w:rsidR="00E73458" w:rsidRPr="003D4029" w:rsidRDefault="00864D3D" w:rsidP="00006862">
            <w:pPr>
              <w:spacing w:before="120" w:after="120"/>
              <w:rPr>
                <w:rFonts w:ascii="Arial" w:hAnsi="Arial" w:cs="Arial"/>
                <w:sz w:val="22"/>
                <w:szCs w:val="22"/>
              </w:rPr>
            </w:pPr>
            <w:r>
              <w:rPr>
                <w:rFonts w:ascii="Arial" w:hAnsi="Arial" w:cs="Arial"/>
                <w:sz w:val="22"/>
                <w:szCs w:val="22"/>
              </w:rPr>
              <w:t>Let’s look at a case study.</w:t>
            </w:r>
          </w:p>
        </w:tc>
        <w:tc>
          <w:tcPr>
            <w:tcW w:w="3701" w:type="dxa"/>
            <w:vAlign w:val="center"/>
          </w:tcPr>
          <w:p w14:paraId="6B3D48FA" w14:textId="77777777" w:rsidR="00E73458" w:rsidRPr="003D4029" w:rsidRDefault="00E73458" w:rsidP="00006862">
            <w:pPr>
              <w:spacing w:before="120" w:after="120"/>
              <w:rPr>
                <w:rFonts w:ascii="Arial" w:hAnsi="Arial" w:cs="Arial"/>
                <w:sz w:val="22"/>
                <w:szCs w:val="22"/>
              </w:rPr>
            </w:pPr>
          </w:p>
        </w:tc>
        <w:tc>
          <w:tcPr>
            <w:tcW w:w="1009" w:type="dxa"/>
            <w:vAlign w:val="center"/>
          </w:tcPr>
          <w:p w14:paraId="29257C2F"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15</w:t>
            </w:r>
          </w:p>
        </w:tc>
      </w:tr>
      <w:tr w:rsidR="00E73458" w:rsidRPr="00704C43" w14:paraId="0C97293B" w14:textId="77777777" w:rsidTr="00864D3D">
        <w:trPr>
          <w:jc w:val="center"/>
        </w:trPr>
        <w:tc>
          <w:tcPr>
            <w:tcW w:w="6393" w:type="dxa"/>
            <w:vAlign w:val="center"/>
          </w:tcPr>
          <w:p w14:paraId="1131BEC2" w14:textId="08559B40" w:rsidR="00323492" w:rsidRPr="003D4029" w:rsidRDefault="0018222D" w:rsidP="00006862">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6</w:t>
            </w:r>
            <w:r>
              <w:rPr>
                <w:rFonts w:ascii="Arial" w:hAnsi="Arial" w:cs="Arial"/>
                <w:sz w:val="22"/>
                <w:szCs w:val="22"/>
              </w:rPr>
              <w:t xml:space="preserve"> </w:t>
            </w:r>
            <w:r w:rsidR="00445B0C">
              <w:rPr>
                <w:rFonts w:ascii="Arial" w:hAnsi="Arial" w:cs="Arial"/>
                <w:sz w:val="22"/>
                <w:szCs w:val="22"/>
              </w:rPr>
              <w:t>Discuss how we d</w:t>
            </w:r>
            <w:r>
              <w:rPr>
                <w:rFonts w:ascii="Arial" w:hAnsi="Arial" w:cs="Arial"/>
                <w:sz w:val="22"/>
                <w:szCs w:val="22"/>
              </w:rPr>
              <w:t>etermine required number of samples.</w:t>
            </w:r>
          </w:p>
        </w:tc>
        <w:tc>
          <w:tcPr>
            <w:tcW w:w="3287" w:type="dxa"/>
            <w:vAlign w:val="center"/>
          </w:tcPr>
          <w:p w14:paraId="3C6FD877" w14:textId="77777777" w:rsidR="00E73458" w:rsidRPr="003D4029" w:rsidRDefault="00E73458" w:rsidP="00006862">
            <w:pPr>
              <w:spacing w:before="120" w:after="120"/>
              <w:rPr>
                <w:rFonts w:ascii="Arial" w:hAnsi="Arial" w:cs="Arial"/>
                <w:sz w:val="22"/>
                <w:szCs w:val="22"/>
              </w:rPr>
            </w:pPr>
          </w:p>
        </w:tc>
        <w:tc>
          <w:tcPr>
            <w:tcW w:w="3701" w:type="dxa"/>
            <w:vAlign w:val="center"/>
          </w:tcPr>
          <w:p w14:paraId="29D02BB7" w14:textId="77777777" w:rsidR="00A84E52" w:rsidRPr="00864D3D" w:rsidRDefault="001315CB" w:rsidP="00864D3D">
            <w:pPr>
              <w:spacing w:before="120" w:after="120"/>
              <w:rPr>
                <w:rFonts w:ascii="Arial" w:hAnsi="Arial" w:cs="Arial"/>
                <w:sz w:val="22"/>
                <w:szCs w:val="22"/>
              </w:rPr>
            </w:pPr>
            <w:r>
              <w:rPr>
                <w:rFonts w:ascii="Arial" w:hAnsi="Arial" w:cs="Arial"/>
                <w:sz w:val="22"/>
                <w:szCs w:val="22"/>
              </w:rPr>
              <w:t>Do as a whiteboard activity or as a PowerPoint</w:t>
            </w:r>
          </w:p>
        </w:tc>
        <w:tc>
          <w:tcPr>
            <w:tcW w:w="1009" w:type="dxa"/>
            <w:vAlign w:val="center"/>
          </w:tcPr>
          <w:p w14:paraId="3229E732" w14:textId="77777777" w:rsidR="00864D3D" w:rsidRPr="00827666" w:rsidRDefault="00864D3D" w:rsidP="00864D3D">
            <w:pPr>
              <w:spacing w:before="120" w:after="120"/>
              <w:jc w:val="center"/>
              <w:rPr>
                <w:rFonts w:ascii="Arial" w:hAnsi="Arial" w:cs="Arial"/>
                <w:sz w:val="22"/>
                <w:szCs w:val="22"/>
              </w:rPr>
            </w:pPr>
            <w:r>
              <w:rPr>
                <w:rFonts w:ascii="Arial" w:hAnsi="Arial" w:cs="Arial"/>
                <w:sz w:val="22"/>
                <w:szCs w:val="22"/>
              </w:rPr>
              <w:t>5</w:t>
            </w:r>
          </w:p>
        </w:tc>
      </w:tr>
      <w:tr w:rsidR="00445B0C" w:rsidRPr="00704C43" w14:paraId="5C759DF0" w14:textId="77777777" w:rsidTr="00864D3D">
        <w:trPr>
          <w:jc w:val="center"/>
        </w:trPr>
        <w:tc>
          <w:tcPr>
            <w:tcW w:w="6393" w:type="dxa"/>
            <w:vAlign w:val="center"/>
          </w:tcPr>
          <w:p w14:paraId="1E157B87" w14:textId="77777777" w:rsidR="00445B0C" w:rsidRDefault="00445B0C" w:rsidP="003C5210">
            <w:pPr>
              <w:spacing w:before="120" w:after="120"/>
              <w:rPr>
                <w:rFonts w:ascii="Arial" w:hAnsi="Arial" w:cs="Arial"/>
                <w:sz w:val="22"/>
                <w:szCs w:val="22"/>
              </w:rPr>
            </w:pPr>
            <w:r>
              <w:rPr>
                <w:rFonts w:ascii="Arial" w:hAnsi="Arial" w:cs="Arial"/>
                <w:sz w:val="22"/>
                <w:szCs w:val="22"/>
              </w:rPr>
              <w:t>3.6.1 Exercise</w:t>
            </w:r>
          </w:p>
        </w:tc>
        <w:tc>
          <w:tcPr>
            <w:tcW w:w="3287" w:type="dxa"/>
            <w:vAlign w:val="center"/>
          </w:tcPr>
          <w:p w14:paraId="39309B46" w14:textId="77777777" w:rsidR="00445B0C" w:rsidRPr="003D4029" w:rsidRDefault="00864D3D" w:rsidP="00006862">
            <w:pPr>
              <w:spacing w:before="120" w:after="120"/>
              <w:rPr>
                <w:rFonts w:ascii="Arial" w:hAnsi="Arial" w:cs="Arial"/>
                <w:sz w:val="22"/>
                <w:szCs w:val="22"/>
              </w:rPr>
            </w:pPr>
            <w:r>
              <w:rPr>
                <w:rFonts w:ascii="Arial" w:hAnsi="Arial" w:cs="Arial"/>
                <w:sz w:val="22"/>
                <w:szCs w:val="22"/>
              </w:rPr>
              <w:t>Let’s try calculating the required sample size for different scenarios.</w:t>
            </w:r>
          </w:p>
        </w:tc>
        <w:tc>
          <w:tcPr>
            <w:tcW w:w="3701" w:type="dxa"/>
            <w:vAlign w:val="center"/>
          </w:tcPr>
          <w:p w14:paraId="18C18CDF" w14:textId="77777777" w:rsidR="00864D3D" w:rsidRPr="007A62D3" w:rsidRDefault="00864D3D" w:rsidP="007A62D3">
            <w:pPr>
              <w:spacing w:before="120" w:after="120"/>
              <w:rPr>
                <w:rFonts w:ascii="Arial" w:hAnsi="Arial" w:cs="Arial"/>
                <w:sz w:val="22"/>
                <w:szCs w:val="22"/>
              </w:rPr>
            </w:pPr>
            <w:r w:rsidRPr="007A62D3">
              <w:rPr>
                <w:rFonts w:ascii="Arial" w:hAnsi="Arial" w:cs="Arial"/>
                <w:sz w:val="22"/>
                <w:szCs w:val="22"/>
              </w:rPr>
              <w:t>After description</w:t>
            </w:r>
            <w:r w:rsidR="007B0B01">
              <w:rPr>
                <w:rFonts w:ascii="Arial" w:hAnsi="Arial" w:cs="Arial"/>
                <w:sz w:val="22"/>
                <w:szCs w:val="22"/>
              </w:rPr>
              <w:t>,</w:t>
            </w:r>
            <w:r w:rsidRPr="007A62D3">
              <w:rPr>
                <w:rFonts w:ascii="Arial" w:hAnsi="Arial" w:cs="Arial"/>
                <w:sz w:val="22"/>
                <w:szCs w:val="22"/>
              </w:rPr>
              <w:t xml:space="preserve"> participants calculate required sample size in provided scenarios.</w:t>
            </w:r>
          </w:p>
          <w:p w14:paraId="54460294" w14:textId="77777777" w:rsidR="00864D3D" w:rsidRPr="007A62D3" w:rsidRDefault="00864D3D" w:rsidP="007A62D3">
            <w:pPr>
              <w:spacing w:before="120" w:after="120"/>
              <w:rPr>
                <w:rFonts w:ascii="Arial" w:hAnsi="Arial" w:cs="Arial"/>
                <w:sz w:val="22"/>
                <w:szCs w:val="22"/>
              </w:rPr>
            </w:pPr>
            <w:r w:rsidRPr="007A62D3">
              <w:rPr>
                <w:rFonts w:ascii="Arial" w:hAnsi="Arial" w:cs="Arial"/>
                <w:sz w:val="22"/>
                <w:szCs w:val="22"/>
              </w:rPr>
              <w:t>t table link needed for scenarios.</w:t>
            </w:r>
          </w:p>
          <w:p w14:paraId="1CDDD11E" w14:textId="77777777" w:rsidR="00445B0C" w:rsidRPr="007A62D3" w:rsidRDefault="00864D3D" w:rsidP="007A62D3">
            <w:pPr>
              <w:spacing w:before="120" w:after="120"/>
              <w:rPr>
                <w:rFonts w:ascii="Arial" w:hAnsi="Arial" w:cs="Arial"/>
                <w:sz w:val="22"/>
                <w:szCs w:val="22"/>
              </w:rPr>
            </w:pPr>
            <w:r w:rsidRPr="007A62D3">
              <w:rPr>
                <w:rFonts w:ascii="Arial" w:hAnsi="Arial" w:cs="Arial"/>
                <w:sz w:val="22"/>
                <w:szCs w:val="22"/>
              </w:rPr>
              <w:t>Reference 3.9</w:t>
            </w:r>
          </w:p>
        </w:tc>
        <w:tc>
          <w:tcPr>
            <w:tcW w:w="1009" w:type="dxa"/>
            <w:vAlign w:val="center"/>
          </w:tcPr>
          <w:p w14:paraId="04AC2E37" w14:textId="77777777" w:rsidR="00445B0C" w:rsidRPr="00827666" w:rsidRDefault="00864D3D"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42AAE2CF" w14:textId="77777777" w:rsidTr="00864D3D">
        <w:trPr>
          <w:jc w:val="center"/>
        </w:trPr>
        <w:tc>
          <w:tcPr>
            <w:tcW w:w="6393" w:type="dxa"/>
            <w:vAlign w:val="center"/>
          </w:tcPr>
          <w:p w14:paraId="2738F59A" w14:textId="77777777" w:rsidR="00E73458" w:rsidRPr="003D4029" w:rsidRDefault="003A514F" w:rsidP="003C5210">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7</w:t>
            </w:r>
            <w:r>
              <w:rPr>
                <w:rFonts w:ascii="Arial" w:hAnsi="Arial" w:cs="Arial"/>
                <w:sz w:val="22"/>
                <w:szCs w:val="22"/>
              </w:rPr>
              <w:t xml:space="preserve"> Summary</w:t>
            </w:r>
          </w:p>
        </w:tc>
        <w:tc>
          <w:tcPr>
            <w:tcW w:w="3287" w:type="dxa"/>
            <w:vAlign w:val="center"/>
          </w:tcPr>
          <w:p w14:paraId="4F32E09F" w14:textId="77777777" w:rsidR="00E73458" w:rsidRPr="003D4029" w:rsidRDefault="00E73458" w:rsidP="00006862">
            <w:pPr>
              <w:spacing w:before="120" w:after="120"/>
              <w:rPr>
                <w:rFonts w:ascii="Arial" w:hAnsi="Arial" w:cs="Arial"/>
                <w:sz w:val="22"/>
                <w:szCs w:val="22"/>
              </w:rPr>
            </w:pPr>
          </w:p>
        </w:tc>
        <w:tc>
          <w:tcPr>
            <w:tcW w:w="3701" w:type="dxa"/>
            <w:vAlign w:val="center"/>
          </w:tcPr>
          <w:p w14:paraId="6DE01F22" w14:textId="442E7019" w:rsidR="00E73458" w:rsidRPr="007A62D3" w:rsidRDefault="00280D54" w:rsidP="007A62D3">
            <w:pPr>
              <w:spacing w:before="120" w:after="120"/>
              <w:rPr>
                <w:rFonts w:ascii="Arial" w:hAnsi="Arial" w:cs="Arial"/>
                <w:sz w:val="22"/>
                <w:szCs w:val="22"/>
              </w:rPr>
            </w:pPr>
            <w:r>
              <w:rPr>
                <w:rFonts w:ascii="Arial" w:hAnsi="Arial" w:cs="Arial"/>
                <w:sz w:val="22"/>
                <w:szCs w:val="22"/>
              </w:rPr>
              <w:t>Questions:</w:t>
            </w:r>
          </w:p>
          <w:p w14:paraId="4A17405B" w14:textId="77777777" w:rsidR="003A514F" w:rsidRPr="00917D91" w:rsidRDefault="003A514F" w:rsidP="00917D91">
            <w:pPr>
              <w:spacing w:before="120" w:after="120"/>
              <w:rPr>
                <w:rFonts w:ascii="Arial" w:hAnsi="Arial" w:cs="Arial"/>
                <w:sz w:val="22"/>
                <w:szCs w:val="22"/>
              </w:rPr>
            </w:pPr>
            <w:r w:rsidRPr="00917D91">
              <w:rPr>
                <w:rFonts w:ascii="Arial" w:hAnsi="Arial" w:cs="Arial"/>
                <w:sz w:val="22"/>
                <w:szCs w:val="22"/>
              </w:rPr>
              <w:t>Given a stratified random design, what would be an appropriate data element to assess?</w:t>
            </w:r>
          </w:p>
          <w:p w14:paraId="790CB733" w14:textId="3BF53B74" w:rsidR="003A514F" w:rsidRPr="00280D54" w:rsidRDefault="00DC08E3" w:rsidP="00280D54">
            <w:pPr>
              <w:spacing w:before="120" w:after="120"/>
              <w:rPr>
                <w:rFonts w:ascii="Arial" w:hAnsi="Arial" w:cs="Arial"/>
                <w:sz w:val="22"/>
                <w:szCs w:val="22"/>
              </w:rPr>
            </w:pPr>
            <w:r>
              <w:rPr>
                <w:rFonts w:ascii="Arial" w:hAnsi="Arial" w:cs="Arial"/>
                <w:color w:val="FF0000"/>
                <w:sz w:val="22"/>
                <w:szCs w:val="22"/>
              </w:rPr>
              <w:lastRenderedPageBreak/>
              <w:t xml:space="preserve">A. </w:t>
            </w:r>
            <w:r w:rsidR="003A514F" w:rsidRPr="00280D54">
              <w:rPr>
                <w:rFonts w:ascii="Arial" w:hAnsi="Arial" w:cs="Arial"/>
                <w:color w:val="FF0000"/>
                <w:sz w:val="22"/>
                <w:szCs w:val="22"/>
              </w:rPr>
              <w:t xml:space="preserve">Within map unit evaluations, </w:t>
            </w:r>
            <w:r w:rsidR="00D11A42" w:rsidRPr="00280D54">
              <w:rPr>
                <w:rFonts w:ascii="Arial" w:hAnsi="Arial" w:cs="Arial"/>
                <w:color w:val="FF0000"/>
                <w:sz w:val="22"/>
                <w:szCs w:val="22"/>
              </w:rPr>
              <w:t xml:space="preserve">among phases of map units, </w:t>
            </w:r>
          </w:p>
          <w:p w14:paraId="77DD1F0D" w14:textId="77777777" w:rsidR="00D11A42" w:rsidRPr="00917D91" w:rsidRDefault="00D11A42" w:rsidP="00917D91">
            <w:pPr>
              <w:spacing w:before="120" w:after="120"/>
              <w:ind w:left="17"/>
              <w:rPr>
                <w:rFonts w:ascii="Arial" w:hAnsi="Arial" w:cs="Arial"/>
                <w:sz w:val="22"/>
                <w:szCs w:val="22"/>
              </w:rPr>
            </w:pPr>
            <w:r w:rsidRPr="00917D91">
              <w:rPr>
                <w:rFonts w:ascii="Arial" w:hAnsi="Arial" w:cs="Arial"/>
                <w:sz w:val="22"/>
                <w:szCs w:val="22"/>
              </w:rPr>
              <w:t>List things to consider for each sampling design.</w:t>
            </w:r>
          </w:p>
          <w:p w14:paraId="78FD3BEB" w14:textId="63B3A3D4" w:rsidR="00D11A42"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BB4D26" w:rsidRPr="00280D54">
              <w:rPr>
                <w:rFonts w:ascii="Arial" w:hAnsi="Arial" w:cs="Arial"/>
                <w:color w:val="FF0000"/>
                <w:sz w:val="22"/>
                <w:szCs w:val="22"/>
              </w:rPr>
              <w:t>C</w:t>
            </w:r>
            <w:r w:rsidR="00D11A42" w:rsidRPr="00280D54">
              <w:rPr>
                <w:rFonts w:ascii="Arial" w:hAnsi="Arial" w:cs="Arial"/>
                <w:color w:val="FF0000"/>
                <w:sz w:val="22"/>
                <w:szCs w:val="22"/>
              </w:rPr>
              <w:t>ost, time, accuracy, precision</w:t>
            </w:r>
          </w:p>
          <w:p w14:paraId="25F08C80" w14:textId="77777777" w:rsidR="00BB4D26" w:rsidRPr="00917D91" w:rsidRDefault="00BB4D26" w:rsidP="00917D91">
            <w:pPr>
              <w:spacing w:before="120" w:after="120"/>
              <w:rPr>
                <w:rFonts w:ascii="Arial" w:hAnsi="Arial" w:cs="Arial"/>
                <w:sz w:val="22"/>
                <w:szCs w:val="22"/>
              </w:rPr>
            </w:pPr>
            <w:r w:rsidRPr="00917D91">
              <w:rPr>
                <w:rFonts w:ascii="Arial" w:hAnsi="Arial" w:cs="Arial"/>
                <w:sz w:val="22"/>
                <w:szCs w:val="22"/>
              </w:rPr>
              <w:t>Compare and contrast considerations between Stratified Random (SR) and Two-Stage Random (2SR) designs.</w:t>
            </w:r>
          </w:p>
          <w:p w14:paraId="184AD428" w14:textId="47D977AB" w:rsidR="00BB4D26"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BB4D26" w:rsidRPr="00280D54">
              <w:rPr>
                <w:rFonts w:ascii="Arial" w:hAnsi="Arial" w:cs="Arial"/>
                <w:color w:val="FF0000"/>
                <w:sz w:val="22"/>
                <w:szCs w:val="22"/>
              </w:rPr>
              <w:t>SR is easy to implement compared to 2SR</w:t>
            </w:r>
          </w:p>
          <w:p w14:paraId="09B9CB37" w14:textId="77777777" w:rsidR="00BB4D26" w:rsidRPr="00280D54" w:rsidRDefault="00BB4D26" w:rsidP="00280D54">
            <w:pPr>
              <w:spacing w:before="120" w:after="120"/>
              <w:rPr>
                <w:rFonts w:ascii="Arial" w:hAnsi="Arial" w:cs="Arial"/>
                <w:sz w:val="22"/>
                <w:szCs w:val="22"/>
              </w:rPr>
            </w:pPr>
            <w:r w:rsidRPr="00280D54">
              <w:rPr>
                <w:rFonts w:ascii="Arial" w:hAnsi="Arial" w:cs="Arial"/>
                <w:color w:val="FF0000"/>
                <w:sz w:val="22"/>
                <w:szCs w:val="22"/>
              </w:rPr>
              <w:t>2SR is more efficient, but may miss the mark</w:t>
            </w:r>
          </w:p>
          <w:p w14:paraId="37B5B7CD" w14:textId="77777777" w:rsidR="00D11A42" w:rsidRPr="00917D91" w:rsidRDefault="00D11A42" w:rsidP="00917D91">
            <w:pPr>
              <w:spacing w:before="120" w:after="120"/>
              <w:rPr>
                <w:rFonts w:ascii="Arial" w:hAnsi="Arial" w:cs="Arial"/>
                <w:sz w:val="22"/>
                <w:szCs w:val="22"/>
              </w:rPr>
            </w:pPr>
            <w:r w:rsidRPr="00917D91">
              <w:rPr>
                <w:rFonts w:ascii="Arial" w:hAnsi="Arial" w:cs="Arial"/>
                <w:sz w:val="22"/>
                <w:szCs w:val="22"/>
              </w:rPr>
              <w:t>If you knew absolutely nothing about the study area, which design(s) would be appropriate?</w:t>
            </w:r>
          </w:p>
          <w:p w14:paraId="5158FD80" w14:textId="7576B04F" w:rsidR="00D11A42"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D11A42" w:rsidRPr="00280D54">
              <w:rPr>
                <w:rFonts w:ascii="Arial" w:hAnsi="Arial" w:cs="Arial"/>
                <w:color w:val="FF0000"/>
                <w:sz w:val="22"/>
                <w:szCs w:val="22"/>
              </w:rPr>
              <w:t>Simple Random, Systematic, Two-Stage Random</w:t>
            </w:r>
          </w:p>
          <w:p w14:paraId="5E020305" w14:textId="77777777" w:rsidR="00D11A42" w:rsidRPr="00917D91" w:rsidRDefault="00BB4D26" w:rsidP="00917D91">
            <w:pPr>
              <w:spacing w:before="120" w:after="120"/>
              <w:rPr>
                <w:rFonts w:ascii="Arial" w:hAnsi="Arial" w:cs="Arial"/>
                <w:sz w:val="22"/>
                <w:szCs w:val="22"/>
              </w:rPr>
            </w:pPr>
            <w:r w:rsidRPr="00917D91">
              <w:rPr>
                <w:rFonts w:ascii="Arial" w:hAnsi="Arial" w:cs="Arial"/>
                <w:sz w:val="22"/>
                <w:szCs w:val="22"/>
              </w:rPr>
              <w:t>What is a reasonable level of precision for soil survey field work?</w:t>
            </w:r>
          </w:p>
          <w:p w14:paraId="0E3AC9C3" w14:textId="249AE4F9" w:rsidR="009B4C9E"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9B4C9E" w:rsidRPr="00280D54">
              <w:rPr>
                <w:rFonts w:ascii="Arial" w:hAnsi="Arial" w:cs="Arial"/>
                <w:color w:val="FF0000"/>
                <w:sz w:val="22"/>
                <w:szCs w:val="22"/>
              </w:rPr>
              <w:t>70% or more is good. This is the natural, messy world.</w:t>
            </w:r>
          </w:p>
          <w:p w14:paraId="005AE362" w14:textId="77777777" w:rsidR="00D11A42" w:rsidRPr="00D11A42" w:rsidRDefault="00D11A42" w:rsidP="00D11A42">
            <w:pPr>
              <w:spacing w:before="120" w:after="120"/>
              <w:rPr>
                <w:rFonts w:ascii="Arial" w:hAnsi="Arial" w:cs="Arial"/>
                <w:sz w:val="22"/>
                <w:szCs w:val="22"/>
              </w:rPr>
            </w:pPr>
          </w:p>
        </w:tc>
        <w:tc>
          <w:tcPr>
            <w:tcW w:w="1009" w:type="dxa"/>
            <w:vAlign w:val="center"/>
          </w:tcPr>
          <w:p w14:paraId="39D1DA27" w14:textId="77777777" w:rsidR="00E73458" w:rsidRPr="00827666" w:rsidRDefault="00864D3D" w:rsidP="00006862">
            <w:pPr>
              <w:spacing w:before="120" w:after="120"/>
              <w:jc w:val="center"/>
              <w:rPr>
                <w:rFonts w:ascii="Arial" w:hAnsi="Arial" w:cs="Arial"/>
                <w:sz w:val="22"/>
                <w:szCs w:val="22"/>
              </w:rPr>
            </w:pPr>
            <w:r>
              <w:rPr>
                <w:rFonts w:ascii="Arial" w:hAnsi="Arial" w:cs="Arial"/>
                <w:sz w:val="22"/>
                <w:szCs w:val="22"/>
              </w:rPr>
              <w:lastRenderedPageBreak/>
              <w:t>10</w:t>
            </w:r>
          </w:p>
        </w:tc>
      </w:tr>
    </w:tbl>
    <w:p w14:paraId="30CC02DB" w14:textId="77777777" w:rsidR="00041A2C" w:rsidRDefault="00041A2C">
      <w:pPr>
        <w:rPr>
          <w:ins w:id="118" w:author="Katey Yoast" w:date="2015-12-16T12:06:00Z"/>
          <w:rFonts w:ascii="Arial" w:hAnsi="Arial" w:cs="Arial"/>
          <w:sz w:val="22"/>
          <w:szCs w:val="22"/>
        </w:rPr>
      </w:pPr>
    </w:p>
    <w:p w14:paraId="1D96555E" w14:textId="77777777" w:rsidR="00041A2C" w:rsidRDefault="00041A2C">
      <w:pPr>
        <w:rPr>
          <w:ins w:id="119" w:author="Katey Yoast" w:date="2015-12-16T12:06:00Z"/>
          <w:rFonts w:ascii="Arial" w:hAnsi="Arial" w:cs="Arial"/>
          <w:sz w:val="22"/>
          <w:szCs w:val="22"/>
        </w:rPr>
      </w:pPr>
      <w:ins w:id="120" w:author="Katey Yoast" w:date="2015-12-16T12:06:00Z">
        <w:r>
          <w:rPr>
            <w:rFonts w:ascii="Arial" w:hAnsi="Arial" w:cs="Arial"/>
            <w:sz w:val="22"/>
            <w:szCs w:val="22"/>
          </w:rPr>
          <w:br w:type="page"/>
        </w:r>
      </w:ins>
    </w:p>
    <w:p w14:paraId="2B55A767" w14:textId="77777777" w:rsidR="00E73458" w:rsidRDefault="00E73458">
      <w:pPr>
        <w:rPr>
          <w:rFonts w:ascii="Arial" w:hAnsi="Arial" w:cs="Arial"/>
          <w:sz w:val="22"/>
          <w:szCs w:val="22"/>
        </w:rPr>
      </w:pP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30351802" w14:textId="77777777" w:rsidTr="00006862">
        <w:trPr>
          <w:jc w:val="center"/>
        </w:trPr>
        <w:tc>
          <w:tcPr>
            <w:tcW w:w="1271" w:type="pct"/>
          </w:tcPr>
          <w:p w14:paraId="1003F35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w:t>
            </w:r>
            <w:r w:rsidRPr="00704C43">
              <w:rPr>
                <w:rFonts w:ascii="Arial" w:hAnsi="Arial" w:cs="Arial"/>
                <w:sz w:val="22"/>
                <w:szCs w:val="22"/>
              </w:rPr>
              <w:t xml:space="preserve"> Title:</w:t>
            </w:r>
            <w:r w:rsidR="00BE6E24">
              <w:rPr>
                <w:rFonts w:ascii="Arial" w:hAnsi="Arial" w:cs="Arial"/>
                <w:sz w:val="22"/>
                <w:szCs w:val="22"/>
              </w:rPr>
              <w:t xml:space="preserve">  </w:t>
            </w:r>
          </w:p>
        </w:tc>
        <w:tc>
          <w:tcPr>
            <w:tcW w:w="3729" w:type="pct"/>
          </w:tcPr>
          <w:p w14:paraId="029BDB34" w14:textId="77777777" w:rsidR="00E73458" w:rsidRPr="00704C43" w:rsidRDefault="00BE6E24" w:rsidP="00006862">
            <w:pPr>
              <w:spacing w:before="120" w:after="120"/>
              <w:rPr>
                <w:rFonts w:ascii="Arial" w:hAnsi="Arial" w:cs="Arial"/>
                <w:sz w:val="22"/>
                <w:szCs w:val="22"/>
              </w:rPr>
            </w:pPr>
            <w:r>
              <w:rPr>
                <w:rFonts w:ascii="Arial" w:hAnsi="Arial" w:cs="Arial"/>
                <w:sz w:val="22"/>
                <w:szCs w:val="22"/>
              </w:rPr>
              <w:t>Exploratory Data Analysis</w:t>
            </w:r>
            <w:del w:id="121" w:author="Katey Yoast" w:date="2015-12-16T12:07:00Z">
              <w:r w:rsidR="00036B2E" w:rsidDel="00041A2C">
                <w:rPr>
                  <w:rFonts w:ascii="Arial" w:hAnsi="Arial" w:cs="Arial"/>
                  <w:sz w:val="22"/>
                  <w:szCs w:val="22"/>
                </w:rPr>
                <w:delText xml:space="preserve"> (and comparing groups)</w:delText>
              </w:r>
            </w:del>
          </w:p>
        </w:tc>
      </w:tr>
      <w:tr w:rsidR="00E73458" w:rsidRPr="00704C43" w14:paraId="7DE8E3AC" w14:textId="77777777" w:rsidTr="00006862">
        <w:trPr>
          <w:jc w:val="center"/>
        </w:trPr>
        <w:tc>
          <w:tcPr>
            <w:tcW w:w="1271" w:type="pct"/>
          </w:tcPr>
          <w:p w14:paraId="7FE6CE74" w14:textId="77777777" w:rsidR="00E73458" w:rsidRPr="00704C43" w:rsidRDefault="00E73458" w:rsidP="00BE6E24">
            <w:pPr>
              <w:spacing w:before="120" w:after="120"/>
              <w:rPr>
                <w:rFonts w:ascii="Arial" w:hAnsi="Arial" w:cs="Arial"/>
                <w:sz w:val="22"/>
                <w:szCs w:val="22"/>
              </w:rPr>
            </w:pPr>
            <w:r w:rsidRPr="00704C43">
              <w:rPr>
                <w:rFonts w:ascii="Arial" w:hAnsi="Arial" w:cs="Arial"/>
                <w:sz w:val="22"/>
                <w:szCs w:val="22"/>
              </w:rPr>
              <w:t>Agenda Item Number:</w:t>
            </w:r>
            <w:r w:rsidR="00BE6E24">
              <w:rPr>
                <w:rFonts w:ascii="Arial" w:hAnsi="Arial" w:cs="Arial"/>
                <w:sz w:val="22"/>
                <w:szCs w:val="22"/>
              </w:rPr>
              <w:t xml:space="preserve">  </w:t>
            </w:r>
          </w:p>
        </w:tc>
        <w:tc>
          <w:tcPr>
            <w:tcW w:w="3729" w:type="pct"/>
          </w:tcPr>
          <w:p w14:paraId="548B4528" w14:textId="77777777" w:rsidR="00E73458" w:rsidRPr="00704C43" w:rsidRDefault="00BE6E24" w:rsidP="00041A2C">
            <w:pPr>
              <w:spacing w:before="120" w:after="120"/>
              <w:rPr>
                <w:rFonts w:ascii="Arial" w:hAnsi="Arial" w:cs="Arial"/>
                <w:sz w:val="22"/>
                <w:szCs w:val="22"/>
              </w:rPr>
            </w:pPr>
            <w:commentRangeStart w:id="122"/>
            <w:r>
              <w:rPr>
                <w:rFonts w:ascii="Arial" w:hAnsi="Arial" w:cs="Arial"/>
                <w:sz w:val="22"/>
                <w:szCs w:val="22"/>
              </w:rPr>
              <w:t>4</w:t>
            </w:r>
            <w:del w:id="123" w:author="Katey Yoast" w:date="2015-12-16T12:07:00Z">
              <w:r w:rsidR="00036B2E" w:rsidDel="00041A2C">
                <w:rPr>
                  <w:rFonts w:ascii="Arial" w:hAnsi="Arial" w:cs="Arial"/>
                  <w:sz w:val="22"/>
                  <w:szCs w:val="22"/>
                </w:rPr>
                <w:delText xml:space="preserve"> (combine with module 6)</w:delText>
              </w:r>
            </w:del>
            <w:commentRangeEnd w:id="122"/>
            <w:r w:rsidR="00041A2C">
              <w:rPr>
                <w:rStyle w:val="CommentReference"/>
              </w:rPr>
              <w:commentReference w:id="122"/>
            </w:r>
          </w:p>
        </w:tc>
      </w:tr>
      <w:tr w:rsidR="00E73458" w:rsidRPr="00704C43" w14:paraId="14B6F2CA" w14:textId="77777777" w:rsidTr="00006862">
        <w:trPr>
          <w:jc w:val="center"/>
        </w:trPr>
        <w:tc>
          <w:tcPr>
            <w:tcW w:w="1271" w:type="pct"/>
          </w:tcPr>
          <w:p w14:paraId="6A733D03"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61F87BEC" w14:textId="77777777" w:rsidR="00E73458" w:rsidRPr="00704C43" w:rsidRDefault="00BE6E24" w:rsidP="00006862">
            <w:pPr>
              <w:spacing w:before="120" w:after="120"/>
              <w:rPr>
                <w:rFonts w:ascii="Arial" w:hAnsi="Arial" w:cs="Arial"/>
                <w:sz w:val="22"/>
                <w:szCs w:val="22"/>
              </w:rPr>
            </w:pPr>
            <w:r>
              <w:t>Before embarking on statistical tests and inferences, it is essential to understand your data. This will be done through conventional numerical and graphical methods. John Tukey (Tukey, 1977) advocated the practice of exploratory data analysis (EDA) as a critical part of the scientific process.</w:t>
            </w:r>
          </w:p>
        </w:tc>
      </w:tr>
      <w:tr w:rsidR="00E73458" w:rsidRPr="00704C43" w14:paraId="0009F8D9" w14:textId="77777777" w:rsidTr="00006862">
        <w:trPr>
          <w:jc w:val="center"/>
        </w:trPr>
        <w:tc>
          <w:tcPr>
            <w:tcW w:w="1271" w:type="pct"/>
          </w:tcPr>
          <w:p w14:paraId="498CF1FE"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3F2C8978"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2AA2A586" w14:textId="77777777" w:rsidR="00E73458" w:rsidRDefault="00715E73" w:rsidP="00BE6E24">
            <w:pPr>
              <w:pStyle w:val="ListParagraph"/>
              <w:numPr>
                <w:ilvl w:val="0"/>
                <w:numId w:val="30"/>
              </w:numPr>
              <w:spacing w:before="120" w:after="120"/>
              <w:rPr>
                <w:rFonts w:ascii="Arial" w:hAnsi="Arial" w:cs="Arial"/>
                <w:sz w:val="22"/>
                <w:szCs w:val="22"/>
              </w:rPr>
            </w:pPr>
            <w:del w:id="124" w:author="Katey Yoast" w:date="2015-09-04T10:58:00Z">
              <w:r w:rsidDel="007B0B01">
                <w:rPr>
                  <w:rFonts w:ascii="Arial" w:hAnsi="Arial" w:cs="Arial"/>
                  <w:sz w:val="22"/>
                  <w:szCs w:val="22"/>
                </w:rPr>
                <w:delText>Calculate</w:delText>
              </w:r>
              <w:r w:rsidR="003A514F" w:rsidDel="007B0B01">
                <w:rPr>
                  <w:rFonts w:ascii="Arial" w:hAnsi="Arial" w:cs="Arial"/>
                  <w:sz w:val="22"/>
                  <w:szCs w:val="22"/>
                </w:rPr>
                <w:delText xml:space="preserve"> </w:delText>
              </w:r>
            </w:del>
            <w:ins w:id="125" w:author="Katey Yoast" w:date="2015-09-04T10:58:00Z">
              <w:r w:rsidR="007B0B01">
                <w:rPr>
                  <w:rFonts w:ascii="Arial" w:hAnsi="Arial" w:cs="Arial"/>
                  <w:sz w:val="22"/>
                  <w:szCs w:val="22"/>
                </w:rPr>
                <w:t xml:space="preserve">Use </w:t>
              </w:r>
            </w:ins>
            <w:r w:rsidR="003A514F">
              <w:rPr>
                <w:rFonts w:ascii="Arial" w:hAnsi="Arial" w:cs="Arial"/>
                <w:sz w:val="22"/>
                <w:szCs w:val="22"/>
              </w:rPr>
              <w:t>basic exploratory data analysis</w:t>
            </w:r>
            <w:ins w:id="126" w:author="Katey Yoast" w:date="2015-09-04T10:58:00Z">
              <w:r w:rsidR="007B0B01">
                <w:rPr>
                  <w:rFonts w:ascii="Arial" w:hAnsi="Arial" w:cs="Arial"/>
                  <w:sz w:val="22"/>
                  <w:szCs w:val="22"/>
                </w:rPr>
                <w:t xml:space="preserve"> techniques to examine provided data</w:t>
              </w:r>
            </w:ins>
            <w:r w:rsidR="003A514F">
              <w:rPr>
                <w:rFonts w:ascii="Arial" w:hAnsi="Arial" w:cs="Arial"/>
                <w:sz w:val="22"/>
                <w:szCs w:val="22"/>
              </w:rPr>
              <w:t>.</w:t>
            </w:r>
          </w:p>
          <w:p w14:paraId="3CB4D2DB" w14:textId="77777777" w:rsidR="003A514F" w:rsidRPr="003A514F" w:rsidRDefault="003A514F" w:rsidP="003A514F">
            <w:pPr>
              <w:pStyle w:val="ListParagraph"/>
              <w:numPr>
                <w:ilvl w:val="0"/>
                <w:numId w:val="30"/>
              </w:numPr>
              <w:spacing w:before="120" w:after="120"/>
              <w:rPr>
                <w:rFonts w:ascii="Arial" w:hAnsi="Arial" w:cs="Arial"/>
                <w:sz w:val="22"/>
                <w:szCs w:val="22"/>
              </w:rPr>
            </w:pPr>
            <w:r>
              <w:rPr>
                <w:rFonts w:ascii="Arial" w:hAnsi="Arial" w:cs="Arial"/>
                <w:sz w:val="22"/>
                <w:szCs w:val="22"/>
              </w:rPr>
              <w:t>Identify trends in data for future applications</w:t>
            </w:r>
          </w:p>
        </w:tc>
      </w:tr>
      <w:tr w:rsidR="00E73458" w:rsidRPr="00704C43" w14:paraId="4CE4445B" w14:textId="77777777" w:rsidTr="00006862">
        <w:trPr>
          <w:jc w:val="center"/>
        </w:trPr>
        <w:tc>
          <w:tcPr>
            <w:tcW w:w="1271" w:type="pct"/>
          </w:tcPr>
          <w:p w14:paraId="199C55C8"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1D938EEF"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40DF2D93" w14:textId="77777777" w:rsidR="00E73458" w:rsidRPr="00704C43" w:rsidRDefault="00E73458" w:rsidP="00006862">
            <w:pPr>
              <w:spacing w:before="120" w:after="120"/>
              <w:rPr>
                <w:rFonts w:ascii="Arial" w:hAnsi="Arial" w:cs="Arial"/>
                <w:sz w:val="22"/>
                <w:szCs w:val="22"/>
              </w:rPr>
            </w:pPr>
          </w:p>
        </w:tc>
      </w:tr>
      <w:tr w:rsidR="00E73458" w:rsidRPr="00704C43" w14:paraId="4A7B1A2F" w14:textId="77777777" w:rsidTr="00006862">
        <w:trPr>
          <w:jc w:val="center"/>
        </w:trPr>
        <w:tc>
          <w:tcPr>
            <w:tcW w:w="1271" w:type="pct"/>
          </w:tcPr>
          <w:p w14:paraId="6C1F3CBC"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0569E4CC" w14:textId="77777777" w:rsidR="00E73458" w:rsidRPr="00704C43" w:rsidRDefault="007B0B01" w:rsidP="000A3693">
            <w:pPr>
              <w:spacing w:before="120" w:after="120"/>
              <w:rPr>
                <w:rFonts w:ascii="Arial" w:hAnsi="Arial" w:cs="Arial"/>
                <w:sz w:val="22"/>
                <w:szCs w:val="22"/>
              </w:rPr>
            </w:pPr>
            <w:r>
              <w:rPr>
                <w:rFonts w:ascii="Arial" w:hAnsi="Arial" w:cs="Arial"/>
                <w:sz w:val="22"/>
                <w:szCs w:val="22"/>
              </w:rPr>
              <w:t>_</w:t>
            </w:r>
            <w:r w:rsidR="000A3693" w:rsidRPr="00041A2C">
              <w:rPr>
                <w:rFonts w:ascii="Arial" w:hAnsi="Arial" w:cs="Arial"/>
                <w:sz w:val="22"/>
                <w:szCs w:val="22"/>
                <w:u w:val="single"/>
              </w:rPr>
              <w:t>120</w:t>
            </w:r>
            <w:r>
              <w:rPr>
                <w:rFonts w:ascii="Arial" w:hAnsi="Arial" w:cs="Arial"/>
                <w:sz w:val="22"/>
                <w:szCs w:val="22"/>
              </w:rPr>
              <w:t>_</w:t>
            </w:r>
            <w:r w:rsidR="00E73458" w:rsidRPr="00704C43">
              <w:rPr>
                <w:rFonts w:ascii="Arial" w:hAnsi="Arial" w:cs="Arial"/>
                <w:sz w:val="22"/>
                <w:szCs w:val="22"/>
              </w:rPr>
              <w:t xml:space="preserve"> minutes </w:t>
            </w:r>
          </w:p>
        </w:tc>
      </w:tr>
      <w:tr w:rsidR="00E73458" w:rsidRPr="00704C43" w14:paraId="2F966D3A" w14:textId="77777777" w:rsidTr="00006862">
        <w:trPr>
          <w:jc w:val="center"/>
        </w:trPr>
        <w:tc>
          <w:tcPr>
            <w:tcW w:w="1271" w:type="pct"/>
          </w:tcPr>
          <w:p w14:paraId="6FA8602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297CB0C6"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38E926FB" w14:textId="77777777" w:rsidR="00E73458" w:rsidRDefault="00E73458" w:rsidP="00E73458">
      <w:pPr>
        <w:spacing w:before="120" w:after="120"/>
        <w:rPr>
          <w:rFonts w:ascii="Arial" w:hAnsi="Arial" w:cs="Arial"/>
          <w:sz w:val="22"/>
          <w:szCs w:val="22"/>
        </w:rPr>
      </w:pPr>
    </w:p>
    <w:p w14:paraId="63894E03" w14:textId="77777777" w:rsidR="00E73458" w:rsidRDefault="00E73458" w:rsidP="00E73458">
      <w:pPr>
        <w:rPr>
          <w:rFonts w:ascii="Arial" w:hAnsi="Arial" w:cs="Arial"/>
          <w:sz w:val="22"/>
          <w:szCs w:val="22"/>
        </w:rPr>
      </w:pPr>
      <w:r>
        <w:rPr>
          <w:rFonts w:ascii="Arial" w:hAnsi="Arial" w:cs="Arial"/>
          <w:sz w:val="22"/>
          <w:szCs w:val="22"/>
        </w:rPr>
        <w:br w:type="page"/>
      </w:r>
    </w:p>
    <w:p w14:paraId="2582B956"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4227B884" w14:textId="77777777" w:rsidTr="00961633">
        <w:trPr>
          <w:tblHeader/>
          <w:jc w:val="center"/>
        </w:trPr>
        <w:tc>
          <w:tcPr>
            <w:tcW w:w="6393" w:type="dxa"/>
            <w:shd w:val="clear" w:color="auto" w:fill="A6A6A6"/>
            <w:vAlign w:val="center"/>
          </w:tcPr>
          <w:p w14:paraId="230CCF77"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3D7FDD0D"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6D5006E0"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3224A055"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0B62F6" w:rsidRPr="00704C43" w14:paraId="36CC41B1" w14:textId="77777777" w:rsidTr="00961633">
        <w:trPr>
          <w:jc w:val="center"/>
        </w:trPr>
        <w:tc>
          <w:tcPr>
            <w:tcW w:w="6393" w:type="dxa"/>
            <w:vAlign w:val="center"/>
          </w:tcPr>
          <w:p w14:paraId="08DE7F6A" w14:textId="77777777" w:rsidR="000B62F6" w:rsidRPr="00715E73" w:rsidRDefault="000B62F6" w:rsidP="00715E73">
            <w:pPr>
              <w:spacing w:before="120" w:after="120"/>
              <w:rPr>
                <w:rFonts w:ascii="Arial" w:hAnsi="Arial" w:cs="Arial"/>
                <w:sz w:val="22"/>
                <w:szCs w:val="22"/>
              </w:rPr>
            </w:pPr>
            <w:r>
              <w:rPr>
                <w:rFonts w:ascii="Arial" w:hAnsi="Arial" w:cs="Arial"/>
                <w:sz w:val="22"/>
                <w:szCs w:val="22"/>
              </w:rPr>
              <w:t>4.1 Review Module 3 Concepts</w:t>
            </w:r>
          </w:p>
        </w:tc>
        <w:tc>
          <w:tcPr>
            <w:tcW w:w="3287" w:type="dxa"/>
            <w:vAlign w:val="center"/>
          </w:tcPr>
          <w:p w14:paraId="5ACAC8B8" w14:textId="5776A36B" w:rsidR="000B62F6" w:rsidRDefault="00C830C3" w:rsidP="00006862">
            <w:pPr>
              <w:spacing w:before="120" w:after="120"/>
              <w:rPr>
                <w:rFonts w:ascii="Arial" w:hAnsi="Arial" w:cs="Arial"/>
                <w:sz w:val="22"/>
                <w:szCs w:val="22"/>
              </w:rPr>
            </w:pPr>
            <w:ins w:id="127" w:author="Katey Yoast" w:date="2016-02-09T08:57:00Z">
              <w:r>
                <w:rPr>
                  <w:rFonts w:ascii="Arial" w:hAnsi="Arial" w:cs="Arial"/>
                  <w:sz w:val="22"/>
                  <w:szCs w:val="22"/>
                </w:rPr>
                <w:t>In our last module, we went over how to ….</w:t>
              </w:r>
            </w:ins>
          </w:p>
        </w:tc>
        <w:tc>
          <w:tcPr>
            <w:tcW w:w="3701" w:type="dxa"/>
            <w:vAlign w:val="center"/>
          </w:tcPr>
          <w:p w14:paraId="30831210" w14:textId="77777777" w:rsidR="007B0B01" w:rsidRPr="00DC08E3" w:rsidRDefault="007B0B01" w:rsidP="00DC08E3">
            <w:pPr>
              <w:spacing w:before="120" w:after="120"/>
              <w:rPr>
                <w:rFonts w:ascii="Arial" w:hAnsi="Arial" w:cs="Arial"/>
                <w:sz w:val="22"/>
                <w:szCs w:val="22"/>
              </w:rPr>
            </w:pPr>
            <w:r w:rsidRPr="00DC08E3">
              <w:rPr>
                <w:rFonts w:ascii="Arial" w:hAnsi="Arial" w:cs="Arial"/>
                <w:sz w:val="22"/>
                <w:szCs w:val="22"/>
              </w:rPr>
              <w:t xml:space="preserve">Explain common sampling schemes and determine the best scheme for applicable situations. </w:t>
            </w:r>
          </w:p>
          <w:p w14:paraId="2F58B3C6" w14:textId="77777777" w:rsidR="007B0B01" w:rsidRDefault="007B0B01" w:rsidP="00DC08E3">
            <w:pPr>
              <w:spacing w:before="120" w:after="120"/>
              <w:rPr>
                <w:rFonts w:ascii="Arial" w:hAnsi="Arial" w:cs="Arial"/>
                <w:sz w:val="22"/>
                <w:szCs w:val="22"/>
              </w:rPr>
            </w:pPr>
            <w:r w:rsidRPr="00DC08E3">
              <w:rPr>
                <w:rFonts w:ascii="Arial" w:hAnsi="Arial" w:cs="Arial"/>
                <w:sz w:val="22"/>
                <w:szCs w:val="22"/>
              </w:rPr>
              <w:t>Describe cLHS and use the cLHS tool in TEUI to select a sample set using provided data.</w:t>
            </w:r>
          </w:p>
          <w:p w14:paraId="660D28BA" w14:textId="5979B5FC" w:rsidR="000B62F6" w:rsidRPr="007B5D13" w:rsidRDefault="007B0B01" w:rsidP="007B5D13">
            <w:pPr>
              <w:spacing w:before="120" w:after="120"/>
              <w:rPr>
                <w:rFonts w:ascii="Arial" w:hAnsi="Arial" w:cs="Arial"/>
                <w:sz w:val="22"/>
                <w:szCs w:val="22"/>
              </w:rPr>
            </w:pPr>
            <w:r w:rsidRPr="005C5330">
              <w:rPr>
                <w:rFonts w:ascii="Arial" w:hAnsi="Arial" w:cs="Arial"/>
                <w:sz w:val="22"/>
                <w:szCs w:val="22"/>
              </w:rPr>
              <w:t>Determine required number of samples for given scenarios.</w:t>
            </w:r>
          </w:p>
        </w:tc>
        <w:tc>
          <w:tcPr>
            <w:tcW w:w="1009" w:type="dxa"/>
            <w:vAlign w:val="center"/>
          </w:tcPr>
          <w:p w14:paraId="21E0593D" w14:textId="77777777" w:rsidR="000B62F6" w:rsidRPr="00704C43" w:rsidRDefault="00E22F4A" w:rsidP="00006862">
            <w:pPr>
              <w:spacing w:before="120" w:after="120"/>
              <w:jc w:val="center"/>
              <w:rPr>
                <w:rFonts w:ascii="Arial" w:hAnsi="Arial" w:cs="Arial"/>
                <w:sz w:val="22"/>
                <w:szCs w:val="22"/>
              </w:rPr>
            </w:pPr>
            <w:r>
              <w:rPr>
                <w:rFonts w:ascii="Arial" w:hAnsi="Arial" w:cs="Arial"/>
                <w:sz w:val="22"/>
                <w:szCs w:val="22"/>
              </w:rPr>
              <w:t>5</w:t>
            </w:r>
          </w:p>
        </w:tc>
      </w:tr>
      <w:tr w:rsidR="007B5D13" w:rsidRPr="00704C43" w14:paraId="3B326C9E" w14:textId="77777777" w:rsidTr="00961633">
        <w:trPr>
          <w:jc w:val="center"/>
        </w:trPr>
        <w:tc>
          <w:tcPr>
            <w:tcW w:w="6393" w:type="dxa"/>
            <w:vAlign w:val="center"/>
          </w:tcPr>
          <w:p w14:paraId="5500F68C" w14:textId="77777777" w:rsidR="007B5D13" w:rsidRPr="00715E73" w:rsidRDefault="007B5D13" w:rsidP="007B5D13">
            <w:pPr>
              <w:spacing w:before="120" w:after="120"/>
              <w:rPr>
                <w:rFonts w:ascii="Arial" w:hAnsi="Arial" w:cs="Arial"/>
                <w:sz w:val="22"/>
                <w:szCs w:val="22"/>
              </w:rPr>
            </w:pPr>
            <w:r>
              <w:rPr>
                <w:rFonts w:ascii="Arial" w:hAnsi="Arial" w:cs="Arial"/>
                <w:sz w:val="22"/>
                <w:szCs w:val="22"/>
              </w:rPr>
              <w:t>4.2 Open Module 4 with a question</w:t>
            </w:r>
          </w:p>
        </w:tc>
        <w:tc>
          <w:tcPr>
            <w:tcW w:w="3287" w:type="dxa"/>
            <w:vAlign w:val="center"/>
          </w:tcPr>
          <w:p w14:paraId="20FF2B22" w14:textId="77777777" w:rsidR="007B5D13" w:rsidRPr="003D4029" w:rsidRDefault="007B5D13" w:rsidP="007B5D13">
            <w:pPr>
              <w:spacing w:before="120" w:after="120"/>
              <w:rPr>
                <w:rFonts w:ascii="Arial" w:hAnsi="Arial" w:cs="Arial"/>
                <w:sz w:val="22"/>
                <w:szCs w:val="22"/>
              </w:rPr>
            </w:pPr>
            <w:r>
              <w:rPr>
                <w:rFonts w:ascii="Arial" w:hAnsi="Arial" w:cs="Arial"/>
                <w:sz w:val="22"/>
                <w:szCs w:val="22"/>
              </w:rPr>
              <w:t>How do you examine your soil survey data? Is it objective or subjective?</w:t>
            </w:r>
          </w:p>
        </w:tc>
        <w:tc>
          <w:tcPr>
            <w:tcW w:w="3701" w:type="dxa"/>
            <w:vAlign w:val="center"/>
          </w:tcPr>
          <w:p w14:paraId="78267BC2" w14:textId="77777777" w:rsidR="007B5D13" w:rsidRPr="007B5D13" w:rsidRDefault="00E22F4A" w:rsidP="007B5D13">
            <w:pPr>
              <w:spacing w:before="120" w:after="120"/>
              <w:rPr>
                <w:rFonts w:ascii="Arial" w:hAnsi="Arial" w:cs="Arial"/>
                <w:sz w:val="22"/>
                <w:szCs w:val="22"/>
              </w:rPr>
            </w:pPr>
            <w:r>
              <w:rPr>
                <w:rFonts w:ascii="Arial" w:hAnsi="Arial" w:cs="Arial"/>
                <w:sz w:val="22"/>
                <w:szCs w:val="22"/>
              </w:rPr>
              <w:t>May want to have everyone type answers into the chat and then quickly discuss answers</w:t>
            </w:r>
          </w:p>
        </w:tc>
        <w:tc>
          <w:tcPr>
            <w:tcW w:w="1009" w:type="dxa"/>
            <w:vAlign w:val="center"/>
          </w:tcPr>
          <w:p w14:paraId="7766BB75" w14:textId="77777777" w:rsidR="007B5D13" w:rsidRPr="00704C43" w:rsidRDefault="00E22F4A" w:rsidP="007B5D13">
            <w:pPr>
              <w:spacing w:before="120" w:after="120"/>
              <w:jc w:val="center"/>
              <w:rPr>
                <w:rFonts w:ascii="Arial" w:hAnsi="Arial" w:cs="Arial"/>
                <w:sz w:val="22"/>
                <w:szCs w:val="22"/>
              </w:rPr>
            </w:pPr>
            <w:r>
              <w:rPr>
                <w:rFonts w:ascii="Arial" w:hAnsi="Arial" w:cs="Arial"/>
                <w:sz w:val="22"/>
                <w:szCs w:val="22"/>
              </w:rPr>
              <w:t>5</w:t>
            </w:r>
          </w:p>
        </w:tc>
      </w:tr>
      <w:tr w:rsidR="007B5D13" w:rsidRPr="00704C43" w14:paraId="0273F4F9" w14:textId="77777777" w:rsidTr="00961633">
        <w:trPr>
          <w:jc w:val="center"/>
        </w:trPr>
        <w:tc>
          <w:tcPr>
            <w:tcW w:w="6393" w:type="dxa"/>
            <w:vAlign w:val="center"/>
          </w:tcPr>
          <w:p w14:paraId="187DBFA5" w14:textId="77777777" w:rsidR="007B5D13" w:rsidRPr="00715E73" w:rsidRDefault="007B5D13" w:rsidP="00715E73">
            <w:pPr>
              <w:spacing w:before="120" w:after="120"/>
              <w:rPr>
                <w:rFonts w:ascii="Arial" w:hAnsi="Arial" w:cs="Arial"/>
                <w:sz w:val="22"/>
                <w:szCs w:val="22"/>
              </w:rPr>
            </w:pPr>
            <w:r>
              <w:rPr>
                <w:rFonts w:ascii="Arial" w:hAnsi="Arial" w:cs="Arial"/>
                <w:sz w:val="22"/>
                <w:szCs w:val="22"/>
              </w:rPr>
              <w:t>4.3 Overview of objectives</w:t>
            </w:r>
          </w:p>
        </w:tc>
        <w:tc>
          <w:tcPr>
            <w:tcW w:w="3287" w:type="dxa"/>
            <w:vAlign w:val="center"/>
          </w:tcPr>
          <w:p w14:paraId="2B2DD30B" w14:textId="77777777" w:rsidR="007B5D13" w:rsidRDefault="007B5D13" w:rsidP="00006862">
            <w:pPr>
              <w:spacing w:before="120" w:after="120"/>
              <w:rPr>
                <w:rFonts w:ascii="Arial" w:hAnsi="Arial" w:cs="Arial"/>
                <w:sz w:val="22"/>
                <w:szCs w:val="22"/>
              </w:rPr>
            </w:pPr>
            <w:r>
              <w:rPr>
                <w:rFonts w:ascii="Arial" w:hAnsi="Arial" w:cs="Arial"/>
                <w:sz w:val="22"/>
                <w:szCs w:val="22"/>
              </w:rPr>
              <w:t>Our objectives for this modules are ….</w:t>
            </w:r>
          </w:p>
        </w:tc>
        <w:tc>
          <w:tcPr>
            <w:tcW w:w="3701" w:type="dxa"/>
            <w:vAlign w:val="center"/>
          </w:tcPr>
          <w:p w14:paraId="18060605" w14:textId="77777777" w:rsidR="00E22F4A" w:rsidRPr="00E22F4A" w:rsidRDefault="00E22F4A" w:rsidP="00E22F4A">
            <w:pPr>
              <w:spacing w:before="120" w:after="120"/>
              <w:rPr>
                <w:rFonts w:ascii="Arial" w:hAnsi="Arial" w:cs="Arial"/>
                <w:sz w:val="22"/>
                <w:szCs w:val="22"/>
              </w:rPr>
            </w:pPr>
            <w:r w:rsidRPr="00E22F4A">
              <w:rPr>
                <w:rFonts w:ascii="Arial" w:hAnsi="Arial" w:cs="Arial"/>
                <w:sz w:val="22"/>
                <w:szCs w:val="22"/>
              </w:rPr>
              <w:t>Calculate basic exploratory data analysis.</w:t>
            </w:r>
          </w:p>
          <w:p w14:paraId="3A21AA0F" w14:textId="77777777" w:rsidR="007B5D13" w:rsidRPr="007B5D13" w:rsidRDefault="00E22F4A" w:rsidP="00E22F4A">
            <w:pPr>
              <w:spacing w:before="120" w:after="120"/>
              <w:rPr>
                <w:rFonts w:ascii="Arial" w:hAnsi="Arial" w:cs="Arial"/>
                <w:sz w:val="22"/>
                <w:szCs w:val="22"/>
              </w:rPr>
            </w:pPr>
            <w:r>
              <w:rPr>
                <w:rFonts w:ascii="Arial" w:hAnsi="Arial" w:cs="Arial"/>
                <w:sz w:val="22"/>
                <w:szCs w:val="22"/>
              </w:rPr>
              <w:t>Identify trends in data for future applications</w:t>
            </w:r>
          </w:p>
        </w:tc>
        <w:tc>
          <w:tcPr>
            <w:tcW w:w="1009" w:type="dxa"/>
            <w:vAlign w:val="center"/>
          </w:tcPr>
          <w:p w14:paraId="3885DCCA" w14:textId="77777777" w:rsidR="007B5D13" w:rsidRPr="00704C43" w:rsidRDefault="00E22F4A" w:rsidP="00006862">
            <w:pPr>
              <w:spacing w:before="120" w:after="120"/>
              <w:jc w:val="center"/>
              <w:rPr>
                <w:rFonts w:ascii="Arial" w:hAnsi="Arial" w:cs="Arial"/>
                <w:sz w:val="22"/>
                <w:szCs w:val="22"/>
              </w:rPr>
            </w:pPr>
            <w:r>
              <w:rPr>
                <w:rFonts w:ascii="Arial" w:hAnsi="Arial" w:cs="Arial"/>
                <w:sz w:val="22"/>
                <w:szCs w:val="22"/>
              </w:rPr>
              <w:t>5</w:t>
            </w:r>
          </w:p>
        </w:tc>
      </w:tr>
      <w:tr w:rsidR="00E73458" w:rsidRPr="00704C43" w14:paraId="7EB7063E" w14:textId="77777777" w:rsidTr="00961633">
        <w:trPr>
          <w:jc w:val="center"/>
        </w:trPr>
        <w:tc>
          <w:tcPr>
            <w:tcW w:w="6393" w:type="dxa"/>
            <w:vAlign w:val="center"/>
          </w:tcPr>
          <w:p w14:paraId="3589A1CA" w14:textId="77777777" w:rsidR="00715E73" w:rsidRPr="00715E73" w:rsidRDefault="00715E73" w:rsidP="00715E73">
            <w:pPr>
              <w:spacing w:before="120" w:after="120"/>
              <w:rPr>
                <w:rFonts w:ascii="Arial" w:hAnsi="Arial" w:cs="Arial"/>
                <w:sz w:val="22"/>
                <w:szCs w:val="22"/>
              </w:rPr>
            </w:pPr>
            <w:r w:rsidRPr="00715E73">
              <w:rPr>
                <w:rFonts w:ascii="Arial" w:hAnsi="Arial" w:cs="Arial"/>
                <w:sz w:val="22"/>
                <w:szCs w:val="22"/>
              </w:rPr>
              <w:t>4.</w:t>
            </w:r>
            <w:r w:rsidR="00E22F4A">
              <w:rPr>
                <w:rFonts w:ascii="Arial" w:hAnsi="Arial" w:cs="Arial"/>
                <w:sz w:val="22"/>
                <w:szCs w:val="22"/>
              </w:rPr>
              <w:t>4</w:t>
            </w:r>
            <w:r w:rsidRPr="00715E73">
              <w:rPr>
                <w:rFonts w:ascii="Arial" w:hAnsi="Arial" w:cs="Arial"/>
                <w:sz w:val="22"/>
                <w:szCs w:val="22"/>
              </w:rPr>
              <w:t xml:space="preserve"> </w:t>
            </w:r>
            <w:r w:rsidR="00E22F4A">
              <w:rPr>
                <w:rFonts w:ascii="Arial" w:hAnsi="Arial" w:cs="Arial"/>
                <w:sz w:val="22"/>
                <w:szCs w:val="22"/>
              </w:rPr>
              <w:t>Delivery PowerPoint on c</w:t>
            </w:r>
            <w:r>
              <w:rPr>
                <w:rFonts w:ascii="Arial" w:hAnsi="Arial" w:cs="Arial"/>
                <w:sz w:val="22"/>
                <w:szCs w:val="22"/>
              </w:rPr>
              <w:t>alculate</w:t>
            </w:r>
            <w:r w:rsidRPr="00715E73">
              <w:rPr>
                <w:rFonts w:ascii="Arial" w:hAnsi="Arial" w:cs="Arial"/>
                <w:sz w:val="22"/>
                <w:szCs w:val="22"/>
              </w:rPr>
              <w:t xml:space="preserve"> basic exploratory data analysis.</w:t>
            </w:r>
          </w:p>
          <w:p w14:paraId="7C10981A" w14:textId="77777777" w:rsidR="00E73458" w:rsidRPr="003D4029" w:rsidRDefault="00E73458" w:rsidP="00006862">
            <w:pPr>
              <w:spacing w:before="120" w:after="120"/>
              <w:rPr>
                <w:rFonts w:ascii="Arial" w:hAnsi="Arial" w:cs="Arial"/>
                <w:sz w:val="22"/>
                <w:szCs w:val="22"/>
              </w:rPr>
            </w:pPr>
          </w:p>
        </w:tc>
        <w:tc>
          <w:tcPr>
            <w:tcW w:w="3287" w:type="dxa"/>
            <w:vAlign w:val="center"/>
          </w:tcPr>
          <w:p w14:paraId="23A8067F" w14:textId="77777777" w:rsidR="00E73458" w:rsidRPr="003D4029" w:rsidRDefault="00E73458" w:rsidP="00006862">
            <w:pPr>
              <w:spacing w:before="120" w:after="120"/>
              <w:rPr>
                <w:rFonts w:ascii="Arial" w:hAnsi="Arial" w:cs="Arial"/>
                <w:sz w:val="22"/>
                <w:szCs w:val="22"/>
              </w:rPr>
            </w:pPr>
          </w:p>
        </w:tc>
        <w:tc>
          <w:tcPr>
            <w:tcW w:w="3701" w:type="dxa"/>
            <w:vAlign w:val="center"/>
          </w:tcPr>
          <w:p w14:paraId="000E0318" w14:textId="77777777" w:rsidR="00961633" w:rsidRPr="007B5D13" w:rsidRDefault="00961633" w:rsidP="007B5D13">
            <w:pPr>
              <w:spacing w:before="120" w:after="120"/>
              <w:rPr>
                <w:rFonts w:ascii="Arial" w:hAnsi="Arial" w:cs="Arial"/>
                <w:sz w:val="22"/>
                <w:szCs w:val="22"/>
              </w:rPr>
            </w:pPr>
            <w:r w:rsidRPr="007B5D13">
              <w:rPr>
                <w:rFonts w:ascii="Arial" w:hAnsi="Arial" w:cs="Arial"/>
                <w:sz w:val="22"/>
                <w:szCs w:val="22"/>
              </w:rPr>
              <w:t>See PowerPoint slides X - X</w:t>
            </w:r>
          </w:p>
          <w:p w14:paraId="349951BD" w14:textId="77777777" w:rsidR="00E73458" w:rsidRPr="003D4029" w:rsidRDefault="00961633" w:rsidP="00036B2E">
            <w:pPr>
              <w:spacing w:before="120" w:after="120"/>
              <w:rPr>
                <w:rFonts w:ascii="Arial" w:hAnsi="Arial" w:cs="Arial"/>
                <w:sz w:val="22"/>
                <w:szCs w:val="22"/>
              </w:rPr>
            </w:pPr>
            <w:r>
              <w:rPr>
                <w:rFonts w:ascii="Arial" w:hAnsi="Arial" w:cs="Arial"/>
                <w:sz w:val="22"/>
                <w:szCs w:val="22"/>
              </w:rPr>
              <w:t>Reference 4.0-4.1</w:t>
            </w:r>
            <w:r w:rsidR="00036B2E">
              <w:rPr>
                <w:rFonts w:ascii="Arial" w:hAnsi="Arial" w:cs="Arial"/>
                <w:sz w:val="22"/>
                <w:szCs w:val="22"/>
              </w:rPr>
              <w:t>4</w:t>
            </w:r>
          </w:p>
        </w:tc>
        <w:tc>
          <w:tcPr>
            <w:tcW w:w="1009" w:type="dxa"/>
            <w:vAlign w:val="center"/>
          </w:tcPr>
          <w:p w14:paraId="78E184F8" w14:textId="77777777" w:rsidR="00E73458" w:rsidRPr="00704C43" w:rsidRDefault="000E4CAC" w:rsidP="00006862">
            <w:pPr>
              <w:spacing w:before="120" w:after="120"/>
              <w:jc w:val="center"/>
              <w:rPr>
                <w:rFonts w:ascii="Arial" w:hAnsi="Arial" w:cs="Arial"/>
                <w:sz w:val="22"/>
                <w:szCs w:val="22"/>
              </w:rPr>
            </w:pPr>
            <w:r>
              <w:rPr>
                <w:rFonts w:ascii="Arial" w:hAnsi="Arial" w:cs="Arial"/>
                <w:sz w:val="22"/>
                <w:szCs w:val="22"/>
              </w:rPr>
              <w:t>20</w:t>
            </w:r>
          </w:p>
        </w:tc>
      </w:tr>
      <w:tr w:rsidR="00E73458" w:rsidRPr="00704C43" w14:paraId="531EEB56" w14:textId="77777777" w:rsidTr="00961633">
        <w:trPr>
          <w:jc w:val="center"/>
        </w:trPr>
        <w:tc>
          <w:tcPr>
            <w:tcW w:w="6393" w:type="dxa"/>
            <w:vAlign w:val="center"/>
          </w:tcPr>
          <w:p w14:paraId="4E7764F2" w14:textId="77777777" w:rsidR="00E73458" w:rsidRPr="003D4029" w:rsidRDefault="00715E73" w:rsidP="00E22F4A">
            <w:pPr>
              <w:spacing w:before="120" w:after="120"/>
              <w:rPr>
                <w:rFonts w:ascii="Arial" w:hAnsi="Arial" w:cs="Arial"/>
                <w:sz w:val="22"/>
                <w:szCs w:val="22"/>
              </w:rPr>
            </w:pPr>
            <w:r>
              <w:rPr>
                <w:rFonts w:ascii="Arial" w:hAnsi="Arial" w:cs="Arial"/>
                <w:sz w:val="22"/>
                <w:szCs w:val="22"/>
              </w:rPr>
              <w:t>4.</w:t>
            </w:r>
            <w:r w:rsidR="00E22F4A">
              <w:rPr>
                <w:rFonts w:ascii="Arial" w:hAnsi="Arial" w:cs="Arial"/>
                <w:sz w:val="22"/>
                <w:szCs w:val="22"/>
              </w:rPr>
              <w:t>4</w:t>
            </w:r>
            <w:r>
              <w:rPr>
                <w:rFonts w:ascii="Arial" w:hAnsi="Arial" w:cs="Arial"/>
                <w:sz w:val="22"/>
                <w:szCs w:val="22"/>
              </w:rPr>
              <w:t xml:space="preserve">.1 Exercise </w:t>
            </w:r>
            <w:r w:rsidR="00961633">
              <w:rPr>
                <w:rFonts w:ascii="Arial" w:hAnsi="Arial" w:cs="Arial"/>
                <w:sz w:val="22"/>
                <w:szCs w:val="22"/>
              </w:rPr>
              <w:t>–</w:t>
            </w:r>
            <w:r>
              <w:rPr>
                <w:rFonts w:ascii="Arial" w:hAnsi="Arial" w:cs="Arial"/>
                <w:sz w:val="22"/>
                <w:szCs w:val="22"/>
              </w:rPr>
              <w:t xml:space="preserve"> </w:t>
            </w:r>
            <w:r w:rsidR="00961633">
              <w:rPr>
                <w:rFonts w:ascii="Arial" w:hAnsi="Arial" w:cs="Arial"/>
                <w:sz w:val="22"/>
                <w:szCs w:val="22"/>
              </w:rPr>
              <w:t>Instructor led</w:t>
            </w:r>
          </w:p>
        </w:tc>
        <w:tc>
          <w:tcPr>
            <w:tcW w:w="3287" w:type="dxa"/>
            <w:vAlign w:val="center"/>
          </w:tcPr>
          <w:p w14:paraId="55686B75" w14:textId="77777777" w:rsidR="00E73458" w:rsidRPr="003D4029" w:rsidRDefault="00E22F4A" w:rsidP="00006862">
            <w:pPr>
              <w:spacing w:before="120" w:after="120"/>
              <w:rPr>
                <w:rFonts w:ascii="Arial" w:hAnsi="Arial" w:cs="Arial"/>
                <w:sz w:val="22"/>
                <w:szCs w:val="22"/>
              </w:rPr>
            </w:pPr>
            <w:r>
              <w:rPr>
                <w:rFonts w:ascii="Arial" w:hAnsi="Arial" w:cs="Arial"/>
                <w:sz w:val="22"/>
                <w:szCs w:val="22"/>
              </w:rPr>
              <w:t>Let’s have everyone do an exercise.</w:t>
            </w:r>
          </w:p>
        </w:tc>
        <w:tc>
          <w:tcPr>
            <w:tcW w:w="3701" w:type="dxa"/>
            <w:vAlign w:val="center"/>
          </w:tcPr>
          <w:p w14:paraId="21EF55A7" w14:textId="77777777" w:rsidR="00E73458" w:rsidRPr="003D4029" w:rsidRDefault="00961633" w:rsidP="00961633">
            <w:pPr>
              <w:spacing w:before="120" w:after="120"/>
              <w:rPr>
                <w:rFonts w:ascii="Arial" w:hAnsi="Arial" w:cs="Arial"/>
                <w:sz w:val="22"/>
                <w:szCs w:val="22"/>
              </w:rPr>
            </w:pPr>
            <w:r>
              <w:rPr>
                <w:rFonts w:ascii="Arial" w:hAnsi="Arial" w:cs="Arial"/>
                <w:sz w:val="22"/>
                <w:szCs w:val="22"/>
              </w:rPr>
              <w:t>Individuals complete with same scenario for everyone.</w:t>
            </w:r>
          </w:p>
        </w:tc>
        <w:tc>
          <w:tcPr>
            <w:tcW w:w="1009" w:type="dxa"/>
            <w:vAlign w:val="center"/>
          </w:tcPr>
          <w:p w14:paraId="75B59B97" w14:textId="77777777" w:rsidR="00E73458" w:rsidRPr="00704C43" w:rsidRDefault="000E4CAC" w:rsidP="00006862">
            <w:pPr>
              <w:spacing w:before="120" w:after="120"/>
              <w:jc w:val="center"/>
              <w:rPr>
                <w:rFonts w:ascii="Arial" w:hAnsi="Arial" w:cs="Arial"/>
                <w:sz w:val="22"/>
                <w:szCs w:val="22"/>
              </w:rPr>
            </w:pPr>
            <w:r>
              <w:rPr>
                <w:rFonts w:ascii="Arial" w:hAnsi="Arial" w:cs="Arial"/>
                <w:sz w:val="22"/>
                <w:szCs w:val="22"/>
              </w:rPr>
              <w:t>30</w:t>
            </w:r>
          </w:p>
        </w:tc>
      </w:tr>
      <w:tr w:rsidR="00E73458" w:rsidRPr="00704C43" w14:paraId="4E945FFB" w14:textId="77777777" w:rsidTr="00961633">
        <w:trPr>
          <w:jc w:val="center"/>
        </w:trPr>
        <w:tc>
          <w:tcPr>
            <w:tcW w:w="6393" w:type="dxa"/>
            <w:vAlign w:val="center"/>
          </w:tcPr>
          <w:p w14:paraId="64372944" w14:textId="77777777" w:rsidR="00E73458" w:rsidRPr="003D4029" w:rsidRDefault="00715E73" w:rsidP="00E22F4A">
            <w:pPr>
              <w:spacing w:before="120" w:after="120"/>
              <w:rPr>
                <w:rFonts w:ascii="Arial" w:hAnsi="Arial" w:cs="Arial"/>
                <w:iCs/>
                <w:sz w:val="22"/>
                <w:szCs w:val="22"/>
              </w:rPr>
            </w:pPr>
            <w:r>
              <w:rPr>
                <w:rFonts w:ascii="Arial" w:hAnsi="Arial" w:cs="Arial"/>
                <w:sz w:val="22"/>
                <w:szCs w:val="22"/>
              </w:rPr>
              <w:t>4.</w:t>
            </w:r>
            <w:r w:rsidR="00E22F4A">
              <w:rPr>
                <w:rFonts w:ascii="Arial" w:hAnsi="Arial" w:cs="Arial"/>
                <w:sz w:val="22"/>
                <w:szCs w:val="22"/>
              </w:rPr>
              <w:t>5</w:t>
            </w:r>
            <w:r>
              <w:rPr>
                <w:rFonts w:ascii="Arial" w:hAnsi="Arial" w:cs="Arial"/>
                <w:sz w:val="22"/>
                <w:szCs w:val="22"/>
              </w:rPr>
              <w:t xml:space="preserve"> </w:t>
            </w:r>
            <w:r w:rsidR="00E22F4A">
              <w:rPr>
                <w:rFonts w:ascii="Arial" w:hAnsi="Arial" w:cs="Arial"/>
                <w:sz w:val="22"/>
                <w:szCs w:val="22"/>
              </w:rPr>
              <w:t>Deliver PowerPoint on i</w:t>
            </w:r>
            <w:r>
              <w:rPr>
                <w:rFonts w:ascii="Arial" w:hAnsi="Arial" w:cs="Arial"/>
                <w:sz w:val="22"/>
                <w:szCs w:val="22"/>
              </w:rPr>
              <w:t>dentify</w:t>
            </w:r>
            <w:r w:rsidR="007B0B01">
              <w:rPr>
                <w:rFonts w:ascii="Arial" w:hAnsi="Arial" w:cs="Arial"/>
                <w:sz w:val="22"/>
                <w:szCs w:val="22"/>
              </w:rPr>
              <w:t>ing</w:t>
            </w:r>
            <w:r>
              <w:rPr>
                <w:rFonts w:ascii="Arial" w:hAnsi="Arial" w:cs="Arial"/>
                <w:sz w:val="22"/>
                <w:szCs w:val="22"/>
              </w:rPr>
              <w:t xml:space="preserve"> trends in data for future applications</w:t>
            </w:r>
          </w:p>
        </w:tc>
        <w:tc>
          <w:tcPr>
            <w:tcW w:w="3287" w:type="dxa"/>
            <w:vAlign w:val="center"/>
          </w:tcPr>
          <w:p w14:paraId="33370C8A" w14:textId="77777777" w:rsidR="00E73458" w:rsidRPr="003D4029" w:rsidRDefault="00E73458" w:rsidP="00006862">
            <w:pPr>
              <w:spacing w:before="120" w:after="120"/>
              <w:rPr>
                <w:rFonts w:ascii="Arial" w:hAnsi="Arial" w:cs="Arial"/>
                <w:sz w:val="22"/>
                <w:szCs w:val="22"/>
              </w:rPr>
            </w:pPr>
          </w:p>
        </w:tc>
        <w:tc>
          <w:tcPr>
            <w:tcW w:w="3701" w:type="dxa"/>
            <w:vAlign w:val="center"/>
          </w:tcPr>
          <w:p w14:paraId="61E8E71E" w14:textId="77777777" w:rsidR="00961633" w:rsidRPr="00E22F4A" w:rsidRDefault="00961633" w:rsidP="00E22F4A">
            <w:pPr>
              <w:spacing w:before="120" w:after="120"/>
              <w:rPr>
                <w:rFonts w:ascii="Arial" w:hAnsi="Arial" w:cs="Arial"/>
                <w:sz w:val="22"/>
                <w:szCs w:val="22"/>
              </w:rPr>
            </w:pPr>
            <w:r w:rsidRPr="00E22F4A">
              <w:rPr>
                <w:rFonts w:ascii="Arial" w:hAnsi="Arial" w:cs="Arial"/>
                <w:sz w:val="22"/>
                <w:szCs w:val="22"/>
              </w:rPr>
              <w:t>See PowerPoint slides X - X</w:t>
            </w:r>
          </w:p>
          <w:p w14:paraId="3EF753B3" w14:textId="77777777" w:rsidR="00E73458" w:rsidRPr="003D4029" w:rsidRDefault="00961633" w:rsidP="00D04791">
            <w:pPr>
              <w:spacing w:before="120" w:after="120"/>
              <w:rPr>
                <w:rFonts w:ascii="Arial" w:hAnsi="Arial" w:cs="Arial"/>
                <w:sz w:val="22"/>
                <w:szCs w:val="22"/>
              </w:rPr>
            </w:pPr>
            <w:r>
              <w:rPr>
                <w:rFonts w:ascii="Arial" w:hAnsi="Arial" w:cs="Arial"/>
                <w:sz w:val="22"/>
                <w:szCs w:val="22"/>
              </w:rPr>
              <w:t>Reference 4.0-4.1</w:t>
            </w:r>
            <w:r w:rsidR="00D04791">
              <w:rPr>
                <w:rFonts w:ascii="Arial" w:hAnsi="Arial" w:cs="Arial"/>
                <w:sz w:val="22"/>
                <w:szCs w:val="22"/>
              </w:rPr>
              <w:t>4</w:t>
            </w:r>
          </w:p>
        </w:tc>
        <w:tc>
          <w:tcPr>
            <w:tcW w:w="1009" w:type="dxa"/>
            <w:vAlign w:val="center"/>
          </w:tcPr>
          <w:p w14:paraId="3152BFC9" w14:textId="77777777" w:rsidR="00E73458" w:rsidRPr="00704C43" w:rsidRDefault="00E22F4A" w:rsidP="00006862">
            <w:pPr>
              <w:spacing w:before="120" w:after="120"/>
              <w:jc w:val="center"/>
              <w:rPr>
                <w:rFonts w:ascii="Arial" w:hAnsi="Arial" w:cs="Arial"/>
                <w:sz w:val="22"/>
                <w:szCs w:val="22"/>
              </w:rPr>
            </w:pPr>
            <w:r>
              <w:rPr>
                <w:rFonts w:ascii="Arial" w:hAnsi="Arial" w:cs="Arial"/>
                <w:sz w:val="22"/>
                <w:szCs w:val="22"/>
              </w:rPr>
              <w:t>15</w:t>
            </w:r>
          </w:p>
        </w:tc>
      </w:tr>
      <w:tr w:rsidR="00E22F4A" w:rsidRPr="00704C43" w14:paraId="69AAEF88" w14:textId="77777777" w:rsidTr="00961633">
        <w:trPr>
          <w:jc w:val="center"/>
        </w:trPr>
        <w:tc>
          <w:tcPr>
            <w:tcW w:w="6393" w:type="dxa"/>
            <w:vAlign w:val="center"/>
          </w:tcPr>
          <w:p w14:paraId="2D32F17B"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lastRenderedPageBreak/>
              <w:t>4.5.1 Exercise - Instructor led</w:t>
            </w:r>
          </w:p>
        </w:tc>
        <w:tc>
          <w:tcPr>
            <w:tcW w:w="3287" w:type="dxa"/>
            <w:vAlign w:val="center"/>
          </w:tcPr>
          <w:p w14:paraId="1666D899"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t>Let’s try it.</w:t>
            </w:r>
          </w:p>
        </w:tc>
        <w:tc>
          <w:tcPr>
            <w:tcW w:w="3701" w:type="dxa"/>
            <w:vAlign w:val="center"/>
          </w:tcPr>
          <w:p w14:paraId="0290220E"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t>Individuals complete with same scenario for everyone.</w:t>
            </w:r>
          </w:p>
        </w:tc>
        <w:tc>
          <w:tcPr>
            <w:tcW w:w="1009" w:type="dxa"/>
            <w:vAlign w:val="center"/>
          </w:tcPr>
          <w:p w14:paraId="6E771699" w14:textId="77777777" w:rsidR="00E22F4A" w:rsidRPr="00704C43" w:rsidRDefault="000E4CAC" w:rsidP="00E22F4A">
            <w:pPr>
              <w:spacing w:before="120" w:after="120"/>
              <w:jc w:val="center"/>
              <w:rPr>
                <w:rFonts w:ascii="Arial" w:hAnsi="Arial" w:cs="Arial"/>
                <w:sz w:val="22"/>
                <w:szCs w:val="22"/>
              </w:rPr>
            </w:pPr>
            <w:r>
              <w:rPr>
                <w:rFonts w:ascii="Arial" w:hAnsi="Arial" w:cs="Arial"/>
                <w:sz w:val="22"/>
                <w:szCs w:val="22"/>
              </w:rPr>
              <w:t>30</w:t>
            </w:r>
          </w:p>
        </w:tc>
      </w:tr>
      <w:tr w:rsidR="00E22F4A" w:rsidRPr="00704C43" w14:paraId="1DBE8DC4" w14:textId="77777777" w:rsidTr="00961633">
        <w:trPr>
          <w:jc w:val="center"/>
        </w:trPr>
        <w:tc>
          <w:tcPr>
            <w:tcW w:w="6393" w:type="dxa"/>
            <w:vAlign w:val="center"/>
          </w:tcPr>
          <w:p w14:paraId="5DB4203A"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t>4.6 Summary</w:t>
            </w:r>
          </w:p>
        </w:tc>
        <w:tc>
          <w:tcPr>
            <w:tcW w:w="3287" w:type="dxa"/>
            <w:vAlign w:val="center"/>
          </w:tcPr>
          <w:p w14:paraId="62453985" w14:textId="77777777" w:rsidR="00E22F4A" w:rsidRPr="003D4029" w:rsidRDefault="00E22F4A" w:rsidP="00E22F4A">
            <w:pPr>
              <w:spacing w:before="120" w:after="120"/>
              <w:rPr>
                <w:rFonts w:ascii="Arial" w:hAnsi="Arial" w:cs="Arial"/>
                <w:sz w:val="22"/>
                <w:szCs w:val="22"/>
              </w:rPr>
            </w:pPr>
          </w:p>
        </w:tc>
        <w:tc>
          <w:tcPr>
            <w:tcW w:w="3701" w:type="dxa"/>
            <w:vAlign w:val="center"/>
          </w:tcPr>
          <w:p w14:paraId="14BC851A" w14:textId="62AF9338" w:rsidR="00E22F4A" w:rsidRPr="007B5D13" w:rsidRDefault="00280D54" w:rsidP="00E22F4A">
            <w:pPr>
              <w:spacing w:before="120" w:after="120"/>
              <w:rPr>
                <w:rFonts w:ascii="Arial" w:hAnsi="Arial" w:cs="Arial"/>
                <w:sz w:val="22"/>
                <w:szCs w:val="22"/>
              </w:rPr>
            </w:pPr>
            <w:r>
              <w:rPr>
                <w:rFonts w:ascii="Arial" w:hAnsi="Arial" w:cs="Arial"/>
                <w:sz w:val="22"/>
                <w:szCs w:val="22"/>
              </w:rPr>
              <w:t>Questions:</w:t>
            </w:r>
          </w:p>
          <w:p w14:paraId="1F4AEB7F" w14:textId="7777777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Show a histogram and ask if the distribution is normal.</w:t>
            </w:r>
          </w:p>
          <w:p w14:paraId="183931B1" w14:textId="58140DC8"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Show a skewed distribution and discuss.</w:t>
            </w:r>
          </w:p>
          <w:p w14:paraId="653422DF" w14:textId="4B45371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 xml:space="preserve">What does </w:t>
            </w:r>
            <w:r w:rsidRPr="007B5D13">
              <w:rPr>
                <w:rFonts w:ascii="Arial" w:hAnsi="Arial" w:cs="Arial"/>
                <w:sz w:val="22"/>
                <w:szCs w:val="22"/>
                <w:u w:val="single"/>
              </w:rPr>
              <w:t>inter-quartile</w:t>
            </w:r>
            <w:r w:rsidRPr="007B5D13">
              <w:rPr>
                <w:rFonts w:ascii="Arial" w:hAnsi="Arial" w:cs="Arial"/>
                <w:sz w:val="22"/>
                <w:szCs w:val="22"/>
              </w:rPr>
              <w:t xml:space="preserve"> range define?</w:t>
            </w:r>
          </w:p>
          <w:p w14:paraId="1C2AC178" w14:textId="2D7F26F1"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Middle 50% of observations</w:t>
            </w:r>
          </w:p>
          <w:p w14:paraId="2F4CE71F" w14:textId="7777777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 xml:space="preserve">What </w:t>
            </w:r>
            <w:r w:rsidRPr="007B5D13">
              <w:rPr>
                <w:rFonts w:ascii="Arial" w:hAnsi="Arial" w:cs="Arial"/>
                <w:sz w:val="22"/>
                <w:szCs w:val="22"/>
                <w:u w:val="single"/>
              </w:rPr>
              <w:t>percentiles</w:t>
            </w:r>
            <w:r w:rsidRPr="007B5D13">
              <w:rPr>
                <w:rFonts w:ascii="Arial" w:hAnsi="Arial" w:cs="Arial"/>
                <w:sz w:val="22"/>
                <w:szCs w:val="22"/>
              </w:rPr>
              <w:t xml:space="preserve"> approximate 2 SD?</w:t>
            </w:r>
          </w:p>
          <w:p w14:paraId="344B5186" w14:textId="6EA7F4EA"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 xml:space="preserve">5% &amp; 95% </w:t>
            </w:r>
          </w:p>
          <w:p w14:paraId="48836389" w14:textId="7777777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How would you use a box plot in soil survey work (your area)?</w:t>
            </w:r>
          </w:p>
          <w:p w14:paraId="738E6126" w14:textId="41BCD507"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Open ended (one categorical, one non-categorical), e.g. land use and A horizon thickness.</w:t>
            </w:r>
          </w:p>
          <w:p w14:paraId="3831DB9A" w14:textId="77777777" w:rsidR="00E22F4A" w:rsidRPr="003D4029" w:rsidRDefault="00E22F4A" w:rsidP="00E22F4A">
            <w:pPr>
              <w:spacing w:before="120" w:after="120"/>
              <w:rPr>
                <w:rFonts w:ascii="Arial" w:hAnsi="Arial" w:cs="Arial"/>
                <w:sz w:val="22"/>
                <w:szCs w:val="22"/>
              </w:rPr>
            </w:pPr>
          </w:p>
        </w:tc>
        <w:tc>
          <w:tcPr>
            <w:tcW w:w="1009" w:type="dxa"/>
            <w:vAlign w:val="center"/>
          </w:tcPr>
          <w:p w14:paraId="6BC272E4" w14:textId="77777777" w:rsidR="00E22F4A" w:rsidRPr="00827666" w:rsidRDefault="00E22F4A" w:rsidP="00E22F4A">
            <w:pPr>
              <w:spacing w:before="120" w:after="120"/>
              <w:jc w:val="center"/>
              <w:rPr>
                <w:rFonts w:ascii="Arial" w:hAnsi="Arial" w:cs="Arial"/>
                <w:sz w:val="22"/>
                <w:szCs w:val="22"/>
              </w:rPr>
            </w:pPr>
            <w:r>
              <w:rPr>
                <w:rFonts w:ascii="Arial" w:hAnsi="Arial" w:cs="Arial"/>
                <w:sz w:val="22"/>
                <w:szCs w:val="22"/>
              </w:rPr>
              <w:t>10</w:t>
            </w:r>
          </w:p>
        </w:tc>
      </w:tr>
    </w:tbl>
    <w:p w14:paraId="32515246" w14:textId="54893865" w:rsidR="00E73458" w:rsidRPr="00704C43" w:rsidDel="005350E2" w:rsidRDefault="00E73458" w:rsidP="00E73458">
      <w:pPr>
        <w:spacing w:before="120" w:after="120"/>
        <w:rPr>
          <w:del w:id="128" w:author="Katey Yoast" w:date="2015-12-16T15:29:00Z"/>
          <w:rFonts w:ascii="Arial" w:hAnsi="Arial" w:cs="Arial"/>
          <w:sz w:val="22"/>
          <w:szCs w:val="22"/>
        </w:rPr>
      </w:pPr>
    </w:p>
    <w:p w14:paraId="74CE1880" w14:textId="03C29F54" w:rsidR="005350E2" w:rsidRDefault="00E73458">
      <w:pPr>
        <w:rPr>
          <w:rFonts w:ascii="Arial" w:hAnsi="Arial" w:cs="Arial"/>
          <w:sz w:val="22"/>
          <w:szCs w:val="22"/>
        </w:rPr>
      </w:pPr>
      <w:del w:id="129" w:author="Katey Yoast" w:date="2015-12-16T15:29:00Z">
        <w:r w:rsidDel="005350E2">
          <w:rPr>
            <w:rFonts w:ascii="Arial" w:hAnsi="Arial" w:cs="Arial"/>
            <w:sz w:val="22"/>
            <w:szCs w:val="22"/>
          </w:rPr>
          <w:br w:type="page"/>
        </w:r>
      </w:del>
      <w:r w:rsidR="005350E2">
        <w:rPr>
          <w:rFonts w:ascii="Arial" w:hAnsi="Arial" w:cs="Arial"/>
          <w:sz w:val="22"/>
          <w:szCs w:val="22"/>
        </w:rPr>
        <w:br w:type="page"/>
      </w:r>
    </w:p>
    <w:p w14:paraId="0323F8C1" w14:textId="77777777" w:rsidR="007114F6" w:rsidRDefault="007114F6" w:rsidP="009E3868">
      <w:pPr>
        <w:spacing w:before="120" w:after="120"/>
        <w:jc w:val="center"/>
        <w:rPr>
          <w:rFonts w:ascii="Arial" w:hAnsi="Arial" w:cs="Arial"/>
          <w:color w:val="7030A0"/>
          <w:sz w:val="32"/>
          <w:szCs w:val="32"/>
        </w:rPr>
      </w:pPr>
      <w:r>
        <w:rPr>
          <w:rFonts w:ascii="Arial" w:hAnsi="Arial" w:cs="Arial"/>
          <w:color w:val="7030A0"/>
          <w:sz w:val="32"/>
          <w:szCs w:val="32"/>
        </w:rPr>
        <w:lastRenderedPageBreak/>
        <w:t>Start of Advanced Portion of the Course</w:t>
      </w:r>
    </w:p>
    <w:p w14:paraId="5C66F8E9" w14:textId="77777777" w:rsidR="005350E2" w:rsidRDefault="005350E2">
      <w:pPr>
        <w:rPr>
          <w:rFonts w:ascii="Arial" w:hAnsi="Arial" w:cs="Arial"/>
          <w:sz w:val="22"/>
          <w:szCs w:val="22"/>
        </w:rPr>
      </w:pP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5350E2" w:rsidRPr="00704C43" w14:paraId="697B914D" w14:textId="77777777" w:rsidTr="00DC08E3">
        <w:trPr>
          <w:jc w:val="center"/>
        </w:trPr>
        <w:tc>
          <w:tcPr>
            <w:tcW w:w="1271" w:type="pct"/>
          </w:tcPr>
          <w:p w14:paraId="02424998"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Module</w:t>
            </w:r>
            <w:r w:rsidRPr="00704C43">
              <w:rPr>
                <w:rFonts w:ascii="Arial" w:hAnsi="Arial" w:cs="Arial"/>
                <w:sz w:val="22"/>
                <w:szCs w:val="22"/>
              </w:rPr>
              <w:t xml:space="preserve"> Title:</w:t>
            </w:r>
          </w:p>
        </w:tc>
        <w:tc>
          <w:tcPr>
            <w:tcW w:w="3729" w:type="pct"/>
          </w:tcPr>
          <w:p w14:paraId="440E08FC" w14:textId="64BEDC1A" w:rsidR="005350E2" w:rsidRPr="00704C43" w:rsidRDefault="005350E2" w:rsidP="00DC08E3">
            <w:pPr>
              <w:spacing w:before="120" w:after="120"/>
              <w:rPr>
                <w:rFonts w:ascii="Arial" w:hAnsi="Arial" w:cs="Arial"/>
                <w:sz w:val="22"/>
                <w:szCs w:val="22"/>
              </w:rPr>
            </w:pPr>
            <w:r>
              <w:rPr>
                <w:rFonts w:ascii="Arial" w:hAnsi="Arial" w:cs="Arial"/>
                <w:sz w:val="22"/>
                <w:szCs w:val="22"/>
              </w:rPr>
              <w:t>Clustering and Ordination</w:t>
            </w:r>
          </w:p>
        </w:tc>
      </w:tr>
      <w:tr w:rsidR="005350E2" w:rsidRPr="00704C43" w14:paraId="453BFB35" w14:textId="77777777" w:rsidTr="00DC08E3">
        <w:trPr>
          <w:jc w:val="center"/>
        </w:trPr>
        <w:tc>
          <w:tcPr>
            <w:tcW w:w="1271" w:type="pct"/>
          </w:tcPr>
          <w:p w14:paraId="44821B14" w14:textId="77777777" w:rsidR="005350E2" w:rsidRPr="00704C43" w:rsidRDefault="005350E2" w:rsidP="00DC08E3">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4E559B84" w14:textId="066B4FE3" w:rsidR="005350E2" w:rsidRPr="00704C43" w:rsidRDefault="005350E2" w:rsidP="00DC08E3">
            <w:pPr>
              <w:spacing w:before="120" w:after="120"/>
              <w:rPr>
                <w:rFonts w:ascii="Arial" w:hAnsi="Arial" w:cs="Arial"/>
                <w:sz w:val="22"/>
                <w:szCs w:val="22"/>
              </w:rPr>
            </w:pPr>
            <w:r>
              <w:rPr>
                <w:rFonts w:ascii="Arial" w:hAnsi="Arial" w:cs="Arial"/>
                <w:sz w:val="22"/>
                <w:szCs w:val="22"/>
              </w:rPr>
              <w:t>5</w:t>
            </w:r>
          </w:p>
        </w:tc>
      </w:tr>
      <w:tr w:rsidR="005350E2" w:rsidRPr="00704C43" w14:paraId="4A3813C0" w14:textId="77777777" w:rsidTr="00DC08E3">
        <w:trPr>
          <w:jc w:val="center"/>
        </w:trPr>
        <w:tc>
          <w:tcPr>
            <w:tcW w:w="1271" w:type="pct"/>
          </w:tcPr>
          <w:p w14:paraId="2920FB71"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715AFA0F"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Provide a means for grouping or separating data.</w:t>
            </w:r>
          </w:p>
        </w:tc>
      </w:tr>
      <w:tr w:rsidR="005350E2" w:rsidRPr="00704C43" w14:paraId="665922AD" w14:textId="77777777" w:rsidTr="00DC08E3">
        <w:trPr>
          <w:jc w:val="center"/>
        </w:trPr>
        <w:tc>
          <w:tcPr>
            <w:tcW w:w="1271" w:type="pct"/>
          </w:tcPr>
          <w:p w14:paraId="645A81CB"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Module Objectives</w:t>
            </w:r>
          </w:p>
        </w:tc>
        <w:tc>
          <w:tcPr>
            <w:tcW w:w="3729" w:type="pct"/>
          </w:tcPr>
          <w:p w14:paraId="7F3228CD" w14:textId="77777777" w:rsidR="005350E2" w:rsidRDefault="005350E2" w:rsidP="00DC08E3">
            <w:pPr>
              <w:spacing w:before="120" w:after="120"/>
              <w:rPr>
                <w:rFonts w:ascii="Arial" w:hAnsi="Arial" w:cs="Arial"/>
                <w:sz w:val="22"/>
                <w:szCs w:val="22"/>
              </w:rPr>
            </w:pPr>
            <w:r>
              <w:rPr>
                <w:rFonts w:ascii="Arial" w:hAnsi="Arial" w:cs="Arial"/>
                <w:sz w:val="22"/>
                <w:szCs w:val="22"/>
              </w:rPr>
              <w:t>Upon completion of this module, the participant will be able to:</w:t>
            </w:r>
          </w:p>
          <w:p w14:paraId="42543B6E" w14:textId="77777777" w:rsidR="005350E2" w:rsidRDefault="005350E2" w:rsidP="00DC08E3">
            <w:pPr>
              <w:pStyle w:val="ListParagraph"/>
              <w:numPr>
                <w:ilvl w:val="0"/>
                <w:numId w:val="30"/>
              </w:numPr>
              <w:spacing w:before="120" w:after="120"/>
              <w:rPr>
                <w:rFonts w:ascii="Arial" w:hAnsi="Arial" w:cs="Arial"/>
                <w:sz w:val="22"/>
                <w:szCs w:val="22"/>
              </w:rPr>
            </w:pPr>
            <w:r>
              <w:rPr>
                <w:rFonts w:ascii="Arial" w:hAnsi="Arial" w:cs="Arial"/>
                <w:sz w:val="22"/>
                <w:szCs w:val="22"/>
              </w:rPr>
              <w:t>Produce and interpret a dendrogram.</w:t>
            </w:r>
          </w:p>
          <w:p w14:paraId="3478C7A6" w14:textId="77777777" w:rsidR="005350E2" w:rsidRDefault="005350E2" w:rsidP="00DC08E3">
            <w:pPr>
              <w:pStyle w:val="ListParagraph"/>
              <w:numPr>
                <w:ilvl w:val="0"/>
                <w:numId w:val="30"/>
              </w:numPr>
              <w:spacing w:before="120" w:after="120"/>
              <w:rPr>
                <w:rFonts w:ascii="Arial" w:hAnsi="Arial" w:cs="Arial"/>
                <w:sz w:val="22"/>
                <w:szCs w:val="22"/>
              </w:rPr>
            </w:pPr>
            <w:r>
              <w:rPr>
                <w:rFonts w:ascii="Arial" w:hAnsi="Arial" w:cs="Arial"/>
                <w:sz w:val="22"/>
                <w:szCs w:val="22"/>
              </w:rPr>
              <w:t>Calculate and interpret a distance matrix.</w:t>
            </w:r>
          </w:p>
          <w:p w14:paraId="188FF93C" w14:textId="77777777" w:rsidR="005350E2" w:rsidRPr="00A35420" w:rsidRDefault="005350E2" w:rsidP="00DC08E3">
            <w:pPr>
              <w:pStyle w:val="ListParagraph"/>
              <w:numPr>
                <w:ilvl w:val="0"/>
                <w:numId w:val="30"/>
              </w:numPr>
              <w:spacing w:before="120" w:after="120"/>
              <w:rPr>
                <w:rFonts w:ascii="Arial" w:hAnsi="Arial" w:cs="Arial"/>
                <w:sz w:val="22"/>
                <w:szCs w:val="22"/>
              </w:rPr>
            </w:pPr>
            <w:r>
              <w:rPr>
                <w:rFonts w:ascii="Arial" w:hAnsi="Arial" w:cs="Arial"/>
                <w:sz w:val="22"/>
                <w:szCs w:val="22"/>
              </w:rPr>
              <w:t>Apply non-metric multidimensional scaling.</w:t>
            </w:r>
          </w:p>
        </w:tc>
      </w:tr>
      <w:tr w:rsidR="005350E2" w:rsidRPr="00704C43" w14:paraId="4B1A5622" w14:textId="77777777" w:rsidTr="00DC08E3">
        <w:trPr>
          <w:jc w:val="center"/>
        </w:trPr>
        <w:tc>
          <w:tcPr>
            <w:tcW w:w="1271" w:type="pct"/>
          </w:tcPr>
          <w:p w14:paraId="04942350" w14:textId="77777777" w:rsidR="005350E2" w:rsidRPr="00704C43" w:rsidRDefault="005350E2" w:rsidP="00DC08E3">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421B6D15" w14:textId="77777777" w:rsidR="005350E2" w:rsidRDefault="005350E2" w:rsidP="00DC08E3">
            <w:pPr>
              <w:spacing w:before="120" w:after="120"/>
              <w:rPr>
                <w:rFonts w:ascii="Arial" w:hAnsi="Arial" w:cs="Arial"/>
                <w:sz w:val="22"/>
                <w:szCs w:val="22"/>
              </w:rPr>
            </w:pPr>
            <w:r>
              <w:rPr>
                <w:rFonts w:ascii="Arial" w:hAnsi="Arial" w:cs="Arial"/>
                <w:sz w:val="22"/>
                <w:szCs w:val="22"/>
              </w:rPr>
              <w:t xml:space="preserve"> </w:t>
            </w:r>
          </w:p>
          <w:p w14:paraId="3134A13C" w14:textId="77777777" w:rsidR="005350E2" w:rsidRPr="00704C43" w:rsidRDefault="005350E2" w:rsidP="00DC08E3">
            <w:pPr>
              <w:spacing w:before="120" w:after="120"/>
              <w:rPr>
                <w:rFonts w:ascii="Arial" w:hAnsi="Arial" w:cs="Arial"/>
                <w:sz w:val="22"/>
                <w:szCs w:val="22"/>
              </w:rPr>
            </w:pPr>
          </w:p>
        </w:tc>
      </w:tr>
      <w:tr w:rsidR="005350E2" w:rsidRPr="00704C43" w14:paraId="081F7ED8" w14:textId="77777777" w:rsidTr="00DC08E3">
        <w:trPr>
          <w:jc w:val="center"/>
        </w:trPr>
        <w:tc>
          <w:tcPr>
            <w:tcW w:w="1271" w:type="pct"/>
          </w:tcPr>
          <w:p w14:paraId="4C67404D" w14:textId="77777777" w:rsidR="005350E2" w:rsidRPr="00704C43" w:rsidRDefault="005350E2" w:rsidP="00DC08E3">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301A9DAB"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_</w:t>
            </w:r>
            <w:r w:rsidRPr="004C3723">
              <w:rPr>
                <w:rFonts w:ascii="Arial" w:hAnsi="Arial" w:cs="Arial"/>
                <w:sz w:val="22"/>
                <w:szCs w:val="22"/>
                <w:u w:val="single"/>
              </w:rPr>
              <w:t>110</w:t>
            </w:r>
            <w:r>
              <w:rPr>
                <w:rFonts w:ascii="Arial" w:hAnsi="Arial" w:cs="Arial"/>
                <w:sz w:val="22"/>
                <w:szCs w:val="22"/>
              </w:rPr>
              <w:t>_</w:t>
            </w:r>
            <w:r w:rsidRPr="00704C43">
              <w:rPr>
                <w:rFonts w:ascii="Arial" w:hAnsi="Arial" w:cs="Arial"/>
                <w:sz w:val="22"/>
                <w:szCs w:val="22"/>
              </w:rPr>
              <w:t xml:space="preserve"> </w:t>
            </w:r>
            <w:r w:rsidRPr="00A35420">
              <w:rPr>
                <w:rFonts w:ascii="Arial" w:hAnsi="Arial" w:cs="Arial"/>
                <w:sz w:val="22"/>
                <w:szCs w:val="22"/>
              </w:rPr>
              <w:t>minutes</w:t>
            </w:r>
            <w:r w:rsidRPr="00704C43">
              <w:rPr>
                <w:rFonts w:ascii="Arial" w:hAnsi="Arial" w:cs="Arial"/>
                <w:sz w:val="22"/>
                <w:szCs w:val="22"/>
              </w:rPr>
              <w:t xml:space="preserve"> </w:t>
            </w:r>
          </w:p>
        </w:tc>
      </w:tr>
      <w:tr w:rsidR="005350E2" w:rsidRPr="00704C43" w14:paraId="6077BF40" w14:textId="77777777" w:rsidTr="00DC08E3">
        <w:trPr>
          <w:jc w:val="center"/>
        </w:trPr>
        <w:tc>
          <w:tcPr>
            <w:tcW w:w="1271" w:type="pct"/>
          </w:tcPr>
          <w:p w14:paraId="3B51D027"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Bad Weather Plan:</w:t>
            </w:r>
          </w:p>
        </w:tc>
        <w:tc>
          <w:tcPr>
            <w:tcW w:w="3729" w:type="pct"/>
          </w:tcPr>
          <w:p w14:paraId="4CAB3E09"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This is an inside activity</w:t>
            </w:r>
          </w:p>
        </w:tc>
      </w:tr>
    </w:tbl>
    <w:p w14:paraId="6CF0EE3D" w14:textId="77777777" w:rsidR="005350E2" w:rsidRDefault="005350E2" w:rsidP="005350E2">
      <w:pPr>
        <w:spacing w:before="120" w:after="120"/>
        <w:rPr>
          <w:rFonts w:ascii="Arial" w:hAnsi="Arial" w:cs="Arial"/>
          <w:sz w:val="22"/>
          <w:szCs w:val="22"/>
        </w:rPr>
      </w:pPr>
    </w:p>
    <w:p w14:paraId="71F07AE4" w14:textId="77777777" w:rsidR="005350E2" w:rsidRDefault="005350E2" w:rsidP="005350E2">
      <w:pPr>
        <w:rPr>
          <w:rFonts w:ascii="Arial" w:hAnsi="Arial" w:cs="Arial"/>
          <w:sz w:val="22"/>
          <w:szCs w:val="22"/>
        </w:rPr>
      </w:pPr>
      <w:r>
        <w:rPr>
          <w:rFonts w:ascii="Arial" w:hAnsi="Arial" w:cs="Arial"/>
          <w:sz w:val="22"/>
          <w:szCs w:val="22"/>
        </w:rPr>
        <w:br w:type="page"/>
      </w:r>
    </w:p>
    <w:p w14:paraId="31A769DA" w14:textId="77777777" w:rsidR="005350E2" w:rsidRPr="00704C43" w:rsidRDefault="005350E2" w:rsidP="005350E2">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5350E2" w:rsidRPr="00704C43" w14:paraId="55975883" w14:textId="77777777" w:rsidTr="00DC08E3">
        <w:trPr>
          <w:tblHeader/>
          <w:jc w:val="center"/>
        </w:trPr>
        <w:tc>
          <w:tcPr>
            <w:tcW w:w="6393" w:type="dxa"/>
            <w:shd w:val="clear" w:color="auto" w:fill="A6A6A6"/>
            <w:vAlign w:val="center"/>
          </w:tcPr>
          <w:p w14:paraId="7E948EC2" w14:textId="77777777" w:rsidR="005350E2" w:rsidRPr="00704C43" w:rsidRDefault="005350E2" w:rsidP="00DC08E3">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24359C05" w14:textId="77777777" w:rsidR="005350E2" w:rsidRPr="00704C43" w:rsidRDefault="005350E2" w:rsidP="00DC08E3">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37AF22E4" w14:textId="77777777" w:rsidR="005350E2" w:rsidRPr="00704C43" w:rsidRDefault="005350E2" w:rsidP="00DC08E3">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54DA4BB6" w14:textId="77777777" w:rsidR="005350E2" w:rsidRPr="00704C43" w:rsidRDefault="005350E2" w:rsidP="00DC08E3">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5350E2" w:rsidRPr="00704C43" w14:paraId="795401E4" w14:textId="77777777" w:rsidTr="00DC08E3">
        <w:trPr>
          <w:jc w:val="center"/>
        </w:trPr>
        <w:tc>
          <w:tcPr>
            <w:tcW w:w="6393" w:type="dxa"/>
            <w:vAlign w:val="center"/>
          </w:tcPr>
          <w:p w14:paraId="2A2B79CD" w14:textId="5762B72C" w:rsidR="005350E2" w:rsidRDefault="005350E2" w:rsidP="00DC08E3">
            <w:pPr>
              <w:spacing w:before="120" w:after="120"/>
              <w:rPr>
                <w:rFonts w:ascii="Arial" w:hAnsi="Arial" w:cs="Arial"/>
                <w:sz w:val="22"/>
                <w:szCs w:val="22"/>
              </w:rPr>
            </w:pPr>
            <w:r>
              <w:rPr>
                <w:rFonts w:ascii="Arial" w:hAnsi="Arial" w:cs="Arial"/>
                <w:sz w:val="22"/>
                <w:szCs w:val="22"/>
              </w:rPr>
              <w:t>5.1 Review Module 4.</w:t>
            </w:r>
          </w:p>
        </w:tc>
        <w:tc>
          <w:tcPr>
            <w:tcW w:w="3287" w:type="dxa"/>
            <w:vAlign w:val="center"/>
          </w:tcPr>
          <w:p w14:paraId="60EC69A3" w14:textId="6CDF8ED0" w:rsidR="005350E2" w:rsidRDefault="00C830C3" w:rsidP="00DC08E3">
            <w:pPr>
              <w:spacing w:before="120" w:after="120"/>
              <w:rPr>
                <w:rFonts w:ascii="Arial" w:hAnsi="Arial" w:cs="Arial"/>
                <w:sz w:val="22"/>
                <w:szCs w:val="22"/>
              </w:rPr>
            </w:pPr>
            <w:ins w:id="130" w:author="Katey Yoast" w:date="2016-02-09T08:57:00Z">
              <w:r>
                <w:rPr>
                  <w:rFonts w:ascii="Arial" w:hAnsi="Arial" w:cs="Arial"/>
                  <w:sz w:val="22"/>
                  <w:szCs w:val="22"/>
                </w:rPr>
                <w:t>In our last module, we went over how to ….</w:t>
              </w:r>
            </w:ins>
          </w:p>
        </w:tc>
        <w:tc>
          <w:tcPr>
            <w:tcW w:w="3701" w:type="dxa"/>
            <w:vAlign w:val="center"/>
          </w:tcPr>
          <w:p w14:paraId="4EBBE5D1" w14:textId="77777777" w:rsidR="00C830C3" w:rsidRPr="00E22F4A" w:rsidRDefault="00C830C3" w:rsidP="00C830C3">
            <w:pPr>
              <w:spacing w:before="120" w:after="120"/>
              <w:rPr>
                <w:ins w:id="131" w:author="Katey Yoast" w:date="2016-02-09T08:56:00Z"/>
                <w:rFonts w:ascii="Arial" w:hAnsi="Arial" w:cs="Arial"/>
                <w:sz w:val="22"/>
                <w:szCs w:val="22"/>
              </w:rPr>
            </w:pPr>
            <w:ins w:id="132" w:author="Katey Yoast" w:date="2016-02-09T08:56:00Z">
              <w:r w:rsidRPr="00E22F4A">
                <w:rPr>
                  <w:rFonts w:ascii="Arial" w:hAnsi="Arial" w:cs="Arial"/>
                  <w:sz w:val="22"/>
                  <w:szCs w:val="22"/>
                </w:rPr>
                <w:t>Calculate basic exploratory data analysis.</w:t>
              </w:r>
            </w:ins>
          </w:p>
          <w:p w14:paraId="689D8CF2" w14:textId="196C6ED3" w:rsidR="005350E2" w:rsidRPr="00D538FC" w:rsidDel="00C830C3" w:rsidRDefault="00C830C3" w:rsidP="00C830C3">
            <w:pPr>
              <w:spacing w:before="120" w:after="120"/>
              <w:rPr>
                <w:del w:id="133" w:author="Katey Yoast" w:date="2016-02-09T08:56:00Z"/>
                <w:rFonts w:ascii="Arial" w:hAnsi="Arial" w:cs="Arial"/>
                <w:sz w:val="22"/>
                <w:szCs w:val="22"/>
              </w:rPr>
            </w:pPr>
            <w:ins w:id="134" w:author="Katey Yoast" w:date="2016-02-09T08:56:00Z">
              <w:r>
                <w:rPr>
                  <w:rFonts w:ascii="Arial" w:hAnsi="Arial" w:cs="Arial"/>
                  <w:sz w:val="22"/>
                  <w:szCs w:val="22"/>
                </w:rPr>
                <w:t>Identify trends in data for future applications</w:t>
              </w:r>
            </w:ins>
            <w:del w:id="135" w:author="Katey Yoast" w:date="2016-02-09T08:56:00Z">
              <w:r w:rsidR="005350E2" w:rsidRPr="00D538FC" w:rsidDel="00C830C3">
                <w:rPr>
                  <w:rFonts w:ascii="Arial" w:hAnsi="Arial" w:cs="Arial"/>
                  <w:sz w:val="22"/>
                  <w:szCs w:val="22"/>
                </w:rPr>
                <w:delText>Differentiate between internal and external validation techniques.</w:delText>
              </w:r>
            </w:del>
          </w:p>
          <w:p w14:paraId="7F350DFB" w14:textId="48948571" w:rsidR="005350E2" w:rsidRPr="00D538FC" w:rsidDel="00C830C3" w:rsidRDefault="005350E2" w:rsidP="00DC08E3">
            <w:pPr>
              <w:spacing w:before="120" w:after="120"/>
              <w:rPr>
                <w:del w:id="136" w:author="Katey Yoast" w:date="2016-02-09T08:56:00Z"/>
                <w:rFonts w:ascii="Arial" w:hAnsi="Arial" w:cs="Arial"/>
                <w:sz w:val="22"/>
                <w:szCs w:val="22"/>
              </w:rPr>
            </w:pPr>
            <w:del w:id="137" w:author="Katey Yoast" w:date="2016-02-09T08:56:00Z">
              <w:r w:rsidRPr="00D538FC" w:rsidDel="00C830C3">
                <w:rPr>
                  <w:rFonts w:ascii="Arial" w:hAnsi="Arial" w:cs="Arial"/>
                  <w:sz w:val="22"/>
                  <w:szCs w:val="22"/>
                </w:rPr>
                <w:delText>Describe sources of uncertainty.</w:delText>
              </w:r>
            </w:del>
          </w:p>
          <w:p w14:paraId="31664FDE" w14:textId="04D008CF" w:rsidR="005350E2" w:rsidRPr="00D538FC" w:rsidDel="00C830C3" w:rsidRDefault="005350E2" w:rsidP="00DC08E3">
            <w:pPr>
              <w:spacing w:before="120" w:after="120"/>
              <w:rPr>
                <w:del w:id="138" w:author="Katey Yoast" w:date="2016-02-09T08:56:00Z"/>
                <w:rFonts w:ascii="Arial" w:hAnsi="Arial" w:cs="Arial"/>
                <w:sz w:val="22"/>
                <w:szCs w:val="22"/>
              </w:rPr>
            </w:pPr>
            <w:del w:id="139" w:author="Katey Yoast" w:date="2016-02-09T08:56:00Z">
              <w:r w:rsidRPr="00D538FC" w:rsidDel="00C830C3">
                <w:rPr>
                  <w:rFonts w:ascii="Arial" w:hAnsi="Arial" w:cs="Arial"/>
                  <w:sz w:val="22"/>
                  <w:szCs w:val="22"/>
                </w:rPr>
                <w:delText>Quantify model uncertainty.</w:delText>
              </w:r>
            </w:del>
          </w:p>
          <w:p w14:paraId="3D12D0E3" w14:textId="3BEEAEFD" w:rsidR="005350E2" w:rsidRDefault="005350E2" w:rsidP="00DC08E3">
            <w:pPr>
              <w:spacing w:before="120" w:after="120"/>
              <w:rPr>
                <w:rFonts w:ascii="Arial" w:hAnsi="Arial" w:cs="Arial"/>
                <w:sz w:val="22"/>
                <w:szCs w:val="22"/>
              </w:rPr>
            </w:pPr>
            <w:del w:id="140" w:author="Katey Yoast" w:date="2016-02-09T08:56:00Z">
              <w:r w:rsidDel="00C830C3">
                <w:rPr>
                  <w:rFonts w:ascii="Arial" w:hAnsi="Arial" w:cs="Arial"/>
                  <w:sz w:val="22"/>
                  <w:szCs w:val="22"/>
                </w:rPr>
                <w:delText>Interpret validation statistics.</w:delText>
              </w:r>
            </w:del>
          </w:p>
        </w:tc>
        <w:tc>
          <w:tcPr>
            <w:tcW w:w="1009" w:type="dxa"/>
            <w:vAlign w:val="center"/>
          </w:tcPr>
          <w:p w14:paraId="15E47B1F"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5</w:t>
            </w:r>
          </w:p>
        </w:tc>
      </w:tr>
      <w:tr w:rsidR="005350E2" w:rsidRPr="00704C43" w14:paraId="0292557C" w14:textId="77777777" w:rsidTr="00DC08E3">
        <w:trPr>
          <w:jc w:val="center"/>
        </w:trPr>
        <w:tc>
          <w:tcPr>
            <w:tcW w:w="6393" w:type="dxa"/>
            <w:vAlign w:val="center"/>
          </w:tcPr>
          <w:p w14:paraId="26D9796C" w14:textId="5D70ABDD" w:rsidR="005350E2" w:rsidRDefault="005350E2" w:rsidP="00DC08E3">
            <w:pPr>
              <w:spacing w:before="120" w:after="120"/>
              <w:rPr>
                <w:rFonts w:ascii="Arial" w:hAnsi="Arial" w:cs="Arial"/>
                <w:sz w:val="22"/>
                <w:szCs w:val="22"/>
              </w:rPr>
            </w:pPr>
            <w:r>
              <w:rPr>
                <w:rFonts w:ascii="Arial" w:hAnsi="Arial" w:cs="Arial"/>
                <w:sz w:val="22"/>
                <w:szCs w:val="22"/>
              </w:rPr>
              <w:t>5.2 Overview of Module 5</w:t>
            </w:r>
          </w:p>
        </w:tc>
        <w:tc>
          <w:tcPr>
            <w:tcW w:w="3287" w:type="dxa"/>
            <w:vAlign w:val="center"/>
          </w:tcPr>
          <w:p w14:paraId="0013E5CD" w14:textId="77777777" w:rsidR="005350E2" w:rsidRDefault="005350E2" w:rsidP="00DC08E3">
            <w:pPr>
              <w:spacing w:before="120" w:after="120"/>
              <w:rPr>
                <w:rFonts w:ascii="Arial" w:hAnsi="Arial" w:cs="Arial"/>
                <w:sz w:val="22"/>
                <w:szCs w:val="22"/>
              </w:rPr>
            </w:pPr>
            <w:r>
              <w:rPr>
                <w:rFonts w:ascii="Arial" w:hAnsi="Arial" w:cs="Arial"/>
                <w:sz w:val="22"/>
                <w:szCs w:val="22"/>
              </w:rPr>
              <w:t>In distance matrix clustering, our objectives are for you to …</w:t>
            </w:r>
          </w:p>
        </w:tc>
        <w:tc>
          <w:tcPr>
            <w:tcW w:w="3701" w:type="dxa"/>
            <w:vAlign w:val="center"/>
          </w:tcPr>
          <w:p w14:paraId="16639A7B"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Produce and interpret a dendrogram.</w:t>
            </w:r>
          </w:p>
          <w:p w14:paraId="062A0C39"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Calculate and interpret a distance matrix.</w:t>
            </w:r>
          </w:p>
          <w:p w14:paraId="162395EF"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Apply non-metric multidimensional scaling.</w:t>
            </w:r>
          </w:p>
        </w:tc>
        <w:tc>
          <w:tcPr>
            <w:tcW w:w="1009" w:type="dxa"/>
            <w:vAlign w:val="center"/>
          </w:tcPr>
          <w:p w14:paraId="6E3BAE15"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5</w:t>
            </w:r>
          </w:p>
        </w:tc>
      </w:tr>
      <w:tr w:rsidR="005350E2" w:rsidRPr="00704C43" w14:paraId="05A05CD7" w14:textId="77777777" w:rsidTr="00DC08E3">
        <w:trPr>
          <w:jc w:val="center"/>
        </w:trPr>
        <w:tc>
          <w:tcPr>
            <w:tcW w:w="6393" w:type="dxa"/>
            <w:vAlign w:val="center"/>
          </w:tcPr>
          <w:p w14:paraId="42E62F11" w14:textId="6E6F6214" w:rsidR="005350E2" w:rsidRDefault="005350E2" w:rsidP="00DC08E3">
            <w:pPr>
              <w:spacing w:before="120" w:after="120"/>
              <w:rPr>
                <w:rFonts w:ascii="Arial" w:hAnsi="Arial" w:cs="Arial"/>
                <w:sz w:val="22"/>
                <w:szCs w:val="22"/>
              </w:rPr>
            </w:pPr>
            <w:r>
              <w:rPr>
                <w:rFonts w:ascii="Arial" w:hAnsi="Arial" w:cs="Arial"/>
                <w:sz w:val="22"/>
                <w:szCs w:val="22"/>
              </w:rPr>
              <w:t>5.3 Open with the question/ask</w:t>
            </w:r>
          </w:p>
        </w:tc>
        <w:tc>
          <w:tcPr>
            <w:tcW w:w="3287" w:type="dxa"/>
            <w:vAlign w:val="center"/>
          </w:tcPr>
          <w:p w14:paraId="13A881C9"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Name some applications for clustering techniques.</w:t>
            </w:r>
          </w:p>
        </w:tc>
        <w:tc>
          <w:tcPr>
            <w:tcW w:w="3701" w:type="dxa"/>
            <w:vAlign w:val="center"/>
          </w:tcPr>
          <w:p w14:paraId="4287C7FF" w14:textId="77777777" w:rsidR="005350E2" w:rsidRPr="002E703B" w:rsidRDefault="005350E2" w:rsidP="00DC08E3">
            <w:pPr>
              <w:spacing w:before="120" w:after="120"/>
              <w:rPr>
                <w:rFonts w:ascii="Arial" w:hAnsi="Arial" w:cs="Arial"/>
                <w:sz w:val="22"/>
                <w:szCs w:val="22"/>
              </w:rPr>
            </w:pPr>
          </w:p>
        </w:tc>
        <w:tc>
          <w:tcPr>
            <w:tcW w:w="1009" w:type="dxa"/>
            <w:vAlign w:val="center"/>
          </w:tcPr>
          <w:p w14:paraId="6E106284"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5</w:t>
            </w:r>
          </w:p>
        </w:tc>
      </w:tr>
      <w:tr w:rsidR="005350E2" w:rsidRPr="00704C43" w14:paraId="064B62E3" w14:textId="77777777" w:rsidTr="00DC08E3">
        <w:trPr>
          <w:jc w:val="center"/>
        </w:trPr>
        <w:tc>
          <w:tcPr>
            <w:tcW w:w="6393" w:type="dxa"/>
            <w:vAlign w:val="center"/>
          </w:tcPr>
          <w:p w14:paraId="74165362" w14:textId="5B0A0B35" w:rsidR="005350E2" w:rsidRDefault="005350E2" w:rsidP="00DC08E3">
            <w:pPr>
              <w:spacing w:before="120" w:after="120"/>
              <w:rPr>
                <w:rFonts w:ascii="Arial" w:hAnsi="Arial" w:cs="Arial"/>
                <w:sz w:val="22"/>
                <w:szCs w:val="22"/>
              </w:rPr>
            </w:pPr>
            <w:r>
              <w:rPr>
                <w:rFonts w:ascii="Arial" w:hAnsi="Arial" w:cs="Arial"/>
                <w:sz w:val="22"/>
                <w:szCs w:val="22"/>
              </w:rPr>
              <w:t>5.4 Deliver PowerPoint on Introduction</w:t>
            </w:r>
          </w:p>
          <w:p w14:paraId="1789C80C" w14:textId="77777777" w:rsidR="005350E2" w:rsidRPr="003D4029" w:rsidRDefault="005350E2" w:rsidP="00DC08E3">
            <w:pPr>
              <w:spacing w:before="120" w:after="120"/>
              <w:rPr>
                <w:rFonts w:ascii="Arial" w:hAnsi="Arial" w:cs="Arial"/>
                <w:sz w:val="22"/>
                <w:szCs w:val="22"/>
              </w:rPr>
            </w:pPr>
          </w:p>
        </w:tc>
        <w:tc>
          <w:tcPr>
            <w:tcW w:w="3287" w:type="dxa"/>
            <w:vAlign w:val="center"/>
          </w:tcPr>
          <w:p w14:paraId="1BCC2823" w14:textId="77777777" w:rsidR="005350E2" w:rsidRPr="003D4029" w:rsidRDefault="005350E2" w:rsidP="00DC08E3">
            <w:pPr>
              <w:spacing w:before="120" w:after="120"/>
              <w:rPr>
                <w:rFonts w:ascii="Arial" w:hAnsi="Arial" w:cs="Arial"/>
                <w:sz w:val="22"/>
                <w:szCs w:val="22"/>
              </w:rPr>
            </w:pPr>
          </w:p>
        </w:tc>
        <w:tc>
          <w:tcPr>
            <w:tcW w:w="3701" w:type="dxa"/>
            <w:vAlign w:val="center"/>
          </w:tcPr>
          <w:p w14:paraId="022C8DE7"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024C7977"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r w:rsidRPr="002E703B">
              <w:rPr>
                <w:rFonts w:ascii="Arial" w:hAnsi="Arial" w:cs="Arial"/>
                <w:sz w:val="22"/>
                <w:szCs w:val="22"/>
              </w:rPr>
              <w:t xml:space="preserve"> </w:t>
            </w:r>
          </w:p>
        </w:tc>
        <w:tc>
          <w:tcPr>
            <w:tcW w:w="1009" w:type="dxa"/>
            <w:vAlign w:val="center"/>
          </w:tcPr>
          <w:p w14:paraId="4ADC7398"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22BDDD1C" w14:textId="77777777" w:rsidTr="00DC08E3">
        <w:trPr>
          <w:jc w:val="center"/>
        </w:trPr>
        <w:tc>
          <w:tcPr>
            <w:tcW w:w="6393" w:type="dxa"/>
            <w:vAlign w:val="center"/>
          </w:tcPr>
          <w:p w14:paraId="151D540B" w14:textId="226B64C3" w:rsidR="005350E2" w:rsidRPr="002E1D0E" w:rsidRDefault="005350E2" w:rsidP="00DC08E3">
            <w:pPr>
              <w:spacing w:before="120" w:after="120"/>
              <w:rPr>
                <w:rFonts w:ascii="Arial" w:hAnsi="Arial" w:cs="Arial"/>
                <w:sz w:val="22"/>
                <w:szCs w:val="22"/>
              </w:rPr>
            </w:pPr>
            <w:r>
              <w:rPr>
                <w:rFonts w:ascii="Arial" w:hAnsi="Arial" w:cs="Arial"/>
                <w:sz w:val="22"/>
                <w:szCs w:val="22"/>
              </w:rPr>
              <w:t>5</w:t>
            </w:r>
            <w:r w:rsidRPr="002E1D0E">
              <w:rPr>
                <w:rFonts w:ascii="Arial" w:hAnsi="Arial" w:cs="Arial"/>
                <w:sz w:val="22"/>
                <w:szCs w:val="22"/>
              </w:rPr>
              <w:t>.</w:t>
            </w:r>
            <w:r>
              <w:rPr>
                <w:rFonts w:ascii="Arial" w:hAnsi="Arial" w:cs="Arial"/>
                <w:sz w:val="22"/>
                <w:szCs w:val="22"/>
              </w:rPr>
              <w:t>5</w:t>
            </w:r>
            <w:r w:rsidRPr="002E1D0E">
              <w:rPr>
                <w:rFonts w:ascii="Arial" w:hAnsi="Arial" w:cs="Arial"/>
                <w:sz w:val="22"/>
                <w:szCs w:val="22"/>
              </w:rPr>
              <w:t xml:space="preserve"> </w:t>
            </w:r>
            <w:r>
              <w:rPr>
                <w:rFonts w:ascii="Arial" w:hAnsi="Arial" w:cs="Arial"/>
                <w:sz w:val="22"/>
                <w:szCs w:val="22"/>
              </w:rPr>
              <w:t xml:space="preserve">Deliver PowerPoint on </w:t>
            </w:r>
            <w:r w:rsidRPr="002E1D0E">
              <w:rPr>
                <w:rFonts w:ascii="Arial" w:hAnsi="Arial" w:cs="Arial"/>
                <w:sz w:val="22"/>
                <w:szCs w:val="22"/>
              </w:rPr>
              <w:t>Produce and interpret a dendrogram.</w:t>
            </w:r>
          </w:p>
          <w:p w14:paraId="212DD89B" w14:textId="77777777" w:rsidR="005350E2" w:rsidRPr="003D4029" w:rsidRDefault="005350E2" w:rsidP="00DC08E3">
            <w:pPr>
              <w:spacing w:before="120" w:after="120"/>
              <w:rPr>
                <w:rFonts w:ascii="Arial" w:hAnsi="Arial" w:cs="Arial"/>
                <w:sz w:val="22"/>
                <w:szCs w:val="22"/>
              </w:rPr>
            </w:pPr>
          </w:p>
        </w:tc>
        <w:tc>
          <w:tcPr>
            <w:tcW w:w="3287" w:type="dxa"/>
            <w:vAlign w:val="center"/>
          </w:tcPr>
          <w:p w14:paraId="76DB6508" w14:textId="77777777" w:rsidR="005350E2" w:rsidRPr="003D4029" w:rsidRDefault="005350E2" w:rsidP="00DC08E3">
            <w:pPr>
              <w:spacing w:before="120" w:after="120"/>
              <w:rPr>
                <w:rFonts w:ascii="Arial" w:hAnsi="Arial" w:cs="Arial"/>
                <w:sz w:val="22"/>
                <w:szCs w:val="22"/>
              </w:rPr>
            </w:pPr>
          </w:p>
        </w:tc>
        <w:tc>
          <w:tcPr>
            <w:tcW w:w="3701" w:type="dxa"/>
            <w:vAlign w:val="center"/>
          </w:tcPr>
          <w:p w14:paraId="59BFE2FC"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3173B9C9"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p>
        </w:tc>
        <w:tc>
          <w:tcPr>
            <w:tcW w:w="1009" w:type="dxa"/>
            <w:vAlign w:val="center"/>
          </w:tcPr>
          <w:p w14:paraId="3FAB1E80"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0C7B6325" w14:textId="77777777" w:rsidTr="00DC08E3">
        <w:trPr>
          <w:jc w:val="center"/>
        </w:trPr>
        <w:tc>
          <w:tcPr>
            <w:tcW w:w="6393" w:type="dxa"/>
            <w:vAlign w:val="center"/>
          </w:tcPr>
          <w:p w14:paraId="68D82F05" w14:textId="7276970F" w:rsidR="005350E2" w:rsidRPr="002E1D0E" w:rsidRDefault="005350E2" w:rsidP="00DC08E3">
            <w:pPr>
              <w:spacing w:before="120" w:after="120"/>
              <w:rPr>
                <w:rFonts w:ascii="Arial" w:hAnsi="Arial" w:cs="Arial"/>
                <w:sz w:val="22"/>
                <w:szCs w:val="22"/>
              </w:rPr>
            </w:pPr>
            <w:r>
              <w:rPr>
                <w:rFonts w:ascii="Arial" w:hAnsi="Arial" w:cs="Arial"/>
                <w:sz w:val="22"/>
                <w:szCs w:val="22"/>
              </w:rPr>
              <w:t>5.5.1  Exercise</w:t>
            </w:r>
          </w:p>
        </w:tc>
        <w:tc>
          <w:tcPr>
            <w:tcW w:w="3287" w:type="dxa"/>
            <w:vAlign w:val="center"/>
          </w:tcPr>
          <w:p w14:paraId="4890C754"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Let’s do an exercise in groups.</w:t>
            </w:r>
          </w:p>
        </w:tc>
        <w:tc>
          <w:tcPr>
            <w:tcW w:w="3701" w:type="dxa"/>
            <w:vAlign w:val="center"/>
          </w:tcPr>
          <w:p w14:paraId="753BCCA9" w14:textId="77777777" w:rsidR="005350E2" w:rsidRPr="003D4029" w:rsidRDefault="005350E2" w:rsidP="00DC08E3">
            <w:pPr>
              <w:spacing w:before="120" w:after="120"/>
              <w:rPr>
                <w:rFonts w:ascii="Arial" w:hAnsi="Arial" w:cs="Arial"/>
                <w:sz w:val="22"/>
                <w:szCs w:val="22"/>
              </w:rPr>
            </w:pPr>
          </w:p>
        </w:tc>
        <w:tc>
          <w:tcPr>
            <w:tcW w:w="1009" w:type="dxa"/>
            <w:vAlign w:val="center"/>
          </w:tcPr>
          <w:p w14:paraId="122765DC"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15</w:t>
            </w:r>
          </w:p>
        </w:tc>
      </w:tr>
      <w:tr w:rsidR="005350E2" w:rsidRPr="00704C43" w14:paraId="3087CC50" w14:textId="77777777" w:rsidTr="00DC08E3">
        <w:trPr>
          <w:jc w:val="center"/>
        </w:trPr>
        <w:tc>
          <w:tcPr>
            <w:tcW w:w="6393" w:type="dxa"/>
            <w:vAlign w:val="center"/>
          </w:tcPr>
          <w:p w14:paraId="74973B16" w14:textId="48568DC7" w:rsidR="005350E2" w:rsidRPr="003D4029" w:rsidRDefault="005350E2" w:rsidP="00DC08E3">
            <w:pPr>
              <w:spacing w:before="120" w:after="120"/>
              <w:rPr>
                <w:rFonts w:ascii="Arial" w:hAnsi="Arial" w:cs="Arial"/>
                <w:iCs/>
                <w:sz w:val="22"/>
                <w:szCs w:val="22"/>
              </w:rPr>
            </w:pPr>
            <w:r>
              <w:rPr>
                <w:rFonts w:ascii="Arial" w:hAnsi="Arial" w:cs="Arial"/>
                <w:iCs/>
                <w:sz w:val="22"/>
                <w:szCs w:val="22"/>
              </w:rPr>
              <w:t>5</w:t>
            </w:r>
            <w:r w:rsidRPr="002E1D0E">
              <w:rPr>
                <w:rFonts w:ascii="Arial" w:hAnsi="Arial" w:cs="Arial"/>
                <w:iCs/>
                <w:sz w:val="22"/>
                <w:szCs w:val="22"/>
              </w:rPr>
              <w:t>.</w:t>
            </w:r>
            <w:r>
              <w:rPr>
                <w:rFonts w:ascii="Arial" w:hAnsi="Arial" w:cs="Arial"/>
                <w:iCs/>
                <w:sz w:val="22"/>
                <w:szCs w:val="22"/>
              </w:rPr>
              <w:t>6</w:t>
            </w:r>
            <w:r w:rsidRPr="002E1D0E">
              <w:rPr>
                <w:rFonts w:ascii="Arial" w:hAnsi="Arial" w:cs="Arial"/>
                <w:iCs/>
                <w:sz w:val="22"/>
                <w:szCs w:val="22"/>
              </w:rPr>
              <w:t xml:space="preserve"> </w:t>
            </w:r>
            <w:r>
              <w:rPr>
                <w:rFonts w:ascii="Arial" w:hAnsi="Arial" w:cs="Arial"/>
                <w:iCs/>
                <w:sz w:val="22"/>
                <w:szCs w:val="22"/>
              </w:rPr>
              <w:t xml:space="preserve">Deliver PowerPoint on </w:t>
            </w:r>
            <w:r w:rsidRPr="002E1D0E">
              <w:rPr>
                <w:rFonts w:ascii="Arial" w:hAnsi="Arial" w:cs="Arial"/>
                <w:sz w:val="22"/>
                <w:szCs w:val="22"/>
              </w:rPr>
              <w:t>Calculate and interpret a distance matrix.</w:t>
            </w:r>
          </w:p>
        </w:tc>
        <w:tc>
          <w:tcPr>
            <w:tcW w:w="3287" w:type="dxa"/>
            <w:vAlign w:val="center"/>
          </w:tcPr>
          <w:p w14:paraId="68C2A11E" w14:textId="77777777" w:rsidR="005350E2" w:rsidRPr="003D4029" w:rsidRDefault="005350E2" w:rsidP="00DC08E3">
            <w:pPr>
              <w:spacing w:before="120" w:after="120"/>
              <w:rPr>
                <w:rFonts w:ascii="Arial" w:hAnsi="Arial" w:cs="Arial"/>
                <w:sz w:val="22"/>
                <w:szCs w:val="22"/>
              </w:rPr>
            </w:pPr>
          </w:p>
        </w:tc>
        <w:tc>
          <w:tcPr>
            <w:tcW w:w="3701" w:type="dxa"/>
            <w:vAlign w:val="center"/>
          </w:tcPr>
          <w:p w14:paraId="0DABEBEB"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17865F0E"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p>
        </w:tc>
        <w:tc>
          <w:tcPr>
            <w:tcW w:w="1009" w:type="dxa"/>
            <w:vAlign w:val="center"/>
          </w:tcPr>
          <w:p w14:paraId="18F956E8"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60925C71" w14:textId="77777777" w:rsidTr="00DC08E3">
        <w:trPr>
          <w:jc w:val="center"/>
        </w:trPr>
        <w:tc>
          <w:tcPr>
            <w:tcW w:w="6393" w:type="dxa"/>
            <w:vAlign w:val="center"/>
          </w:tcPr>
          <w:p w14:paraId="64B5DE38" w14:textId="33F17D7B" w:rsidR="005350E2" w:rsidRDefault="005350E2" w:rsidP="00DC08E3">
            <w:pPr>
              <w:spacing w:before="120" w:after="120"/>
              <w:rPr>
                <w:rFonts w:ascii="Arial" w:hAnsi="Arial" w:cs="Arial"/>
                <w:iCs/>
                <w:sz w:val="22"/>
                <w:szCs w:val="22"/>
              </w:rPr>
            </w:pPr>
            <w:r>
              <w:rPr>
                <w:rFonts w:ascii="Arial" w:hAnsi="Arial" w:cs="Arial"/>
                <w:sz w:val="22"/>
                <w:szCs w:val="22"/>
              </w:rPr>
              <w:lastRenderedPageBreak/>
              <w:t>5.6.1  Exercise</w:t>
            </w:r>
          </w:p>
        </w:tc>
        <w:tc>
          <w:tcPr>
            <w:tcW w:w="3287" w:type="dxa"/>
            <w:vAlign w:val="center"/>
          </w:tcPr>
          <w:p w14:paraId="301AFD49"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Time for an exercise.</w:t>
            </w:r>
          </w:p>
        </w:tc>
        <w:tc>
          <w:tcPr>
            <w:tcW w:w="3701" w:type="dxa"/>
            <w:vAlign w:val="center"/>
          </w:tcPr>
          <w:p w14:paraId="1673A56D" w14:textId="77777777" w:rsidR="005350E2" w:rsidRPr="003D4029" w:rsidRDefault="005350E2" w:rsidP="00DC08E3">
            <w:pPr>
              <w:spacing w:before="120" w:after="120"/>
              <w:rPr>
                <w:rFonts w:ascii="Arial" w:hAnsi="Arial" w:cs="Arial"/>
                <w:sz w:val="22"/>
                <w:szCs w:val="22"/>
              </w:rPr>
            </w:pPr>
          </w:p>
        </w:tc>
        <w:tc>
          <w:tcPr>
            <w:tcW w:w="1009" w:type="dxa"/>
            <w:vAlign w:val="center"/>
          </w:tcPr>
          <w:p w14:paraId="6D9DFA25"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15</w:t>
            </w:r>
          </w:p>
        </w:tc>
      </w:tr>
      <w:tr w:rsidR="005350E2" w:rsidRPr="00704C43" w14:paraId="40077DDF" w14:textId="77777777" w:rsidTr="00DC08E3">
        <w:trPr>
          <w:jc w:val="center"/>
        </w:trPr>
        <w:tc>
          <w:tcPr>
            <w:tcW w:w="6393" w:type="dxa"/>
            <w:vAlign w:val="center"/>
          </w:tcPr>
          <w:p w14:paraId="69F156C1" w14:textId="6F3D5169" w:rsidR="005350E2" w:rsidRPr="003D4029" w:rsidRDefault="005350E2" w:rsidP="00DC08E3">
            <w:pPr>
              <w:spacing w:before="120" w:after="120"/>
              <w:rPr>
                <w:rFonts w:ascii="Arial" w:hAnsi="Arial" w:cs="Arial"/>
                <w:sz w:val="22"/>
                <w:szCs w:val="22"/>
              </w:rPr>
            </w:pPr>
            <w:r>
              <w:rPr>
                <w:rFonts w:ascii="Arial" w:hAnsi="Arial" w:cs="Arial"/>
                <w:sz w:val="22"/>
                <w:szCs w:val="22"/>
              </w:rPr>
              <w:t>5.7 Deliver PowerPoint on Apply non-metric multidimensional scaling.</w:t>
            </w:r>
          </w:p>
        </w:tc>
        <w:tc>
          <w:tcPr>
            <w:tcW w:w="3287" w:type="dxa"/>
            <w:vAlign w:val="center"/>
          </w:tcPr>
          <w:p w14:paraId="6A9A260B" w14:textId="77777777" w:rsidR="005350E2" w:rsidRPr="003D4029" w:rsidRDefault="005350E2" w:rsidP="00DC08E3">
            <w:pPr>
              <w:spacing w:before="120" w:after="120"/>
              <w:rPr>
                <w:rFonts w:ascii="Arial" w:hAnsi="Arial" w:cs="Arial"/>
                <w:sz w:val="22"/>
                <w:szCs w:val="22"/>
              </w:rPr>
            </w:pPr>
          </w:p>
        </w:tc>
        <w:tc>
          <w:tcPr>
            <w:tcW w:w="3701" w:type="dxa"/>
            <w:vAlign w:val="center"/>
          </w:tcPr>
          <w:p w14:paraId="36B25E78"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73DEFFB3"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p>
        </w:tc>
        <w:tc>
          <w:tcPr>
            <w:tcW w:w="1009" w:type="dxa"/>
            <w:vAlign w:val="center"/>
          </w:tcPr>
          <w:p w14:paraId="4D047BA0"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167C3BEE" w14:textId="77777777" w:rsidTr="00DC08E3">
        <w:trPr>
          <w:jc w:val="center"/>
        </w:trPr>
        <w:tc>
          <w:tcPr>
            <w:tcW w:w="6393" w:type="dxa"/>
            <w:vAlign w:val="center"/>
          </w:tcPr>
          <w:p w14:paraId="7A749831" w14:textId="0695C5A3" w:rsidR="005350E2" w:rsidRPr="003D4029" w:rsidRDefault="005350E2" w:rsidP="00DC08E3">
            <w:pPr>
              <w:spacing w:before="120" w:after="120"/>
              <w:rPr>
                <w:rFonts w:ascii="Arial" w:hAnsi="Arial" w:cs="Arial"/>
                <w:sz w:val="22"/>
                <w:szCs w:val="22"/>
              </w:rPr>
            </w:pPr>
            <w:r>
              <w:rPr>
                <w:rFonts w:ascii="Arial" w:hAnsi="Arial" w:cs="Arial"/>
                <w:sz w:val="22"/>
                <w:szCs w:val="22"/>
              </w:rPr>
              <w:t>5.7.1 Exercise</w:t>
            </w:r>
          </w:p>
        </w:tc>
        <w:tc>
          <w:tcPr>
            <w:tcW w:w="3287" w:type="dxa"/>
            <w:vAlign w:val="center"/>
          </w:tcPr>
          <w:p w14:paraId="65FF9B3E"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Let’s try it.</w:t>
            </w:r>
          </w:p>
        </w:tc>
        <w:tc>
          <w:tcPr>
            <w:tcW w:w="3701" w:type="dxa"/>
            <w:vAlign w:val="center"/>
          </w:tcPr>
          <w:p w14:paraId="19F374B7" w14:textId="77777777" w:rsidR="005350E2" w:rsidRPr="003D4029" w:rsidRDefault="005350E2" w:rsidP="00DC08E3">
            <w:pPr>
              <w:spacing w:before="120" w:after="120"/>
              <w:rPr>
                <w:rFonts w:ascii="Arial" w:hAnsi="Arial" w:cs="Arial"/>
                <w:sz w:val="22"/>
                <w:szCs w:val="22"/>
              </w:rPr>
            </w:pPr>
          </w:p>
        </w:tc>
        <w:tc>
          <w:tcPr>
            <w:tcW w:w="1009" w:type="dxa"/>
            <w:vAlign w:val="center"/>
          </w:tcPr>
          <w:p w14:paraId="2BD14621" w14:textId="77777777" w:rsidR="005350E2" w:rsidRPr="00827666" w:rsidRDefault="005350E2" w:rsidP="00DC08E3">
            <w:pPr>
              <w:spacing w:before="120" w:after="120"/>
              <w:jc w:val="center"/>
              <w:rPr>
                <w:rFonts w:ascii="Arial" w:hAnsi="Arial" w:cs="Arial"/>
                <w:sz w:val="22"/>
                <w:szCs w:val="22"/>
              </w:rPr>
            </w:pPr>
            <w:r>
              <w:rPr>
                <w:rFonts w:ascii="Arial" w:hAnsi="Arial" w:cs="Arial"/>
                <w:sz w:val="22"/>
                <w:szCs w:val="22"/>
              </w:rPr>
              <w:t>15</w:t>
            </w:r>
          </w:p>
        </w:tc>
      </w:tr>
      <w:tr w:rsidR="005350E2" w:rsidRPr="00704C43" w14:paraId="3E59F246" w14:textId="77777777" w:rsidTr="00DC08E3">
        <w:trPr>
          <w:jc w:val="center"/>
        </w:trPr>
        <w:tc>
          <w:tcPr>
            <w:tcW w:w="6393" w:type="dxa"/>
            <w:vAlign w:val="center"/>
          </w:tcPr>
          <w:p w14:paraId="3713C811" w14:textId="310580A6" w:rsidR="005350E2" w:rsidRPr="003D4029" w:rsidRDefault="005350E2" w:rsidP="00DC08E3">
            <w:pPr>
              <w:spacing w:before="120" w:after="120"/>
              <w:rPr>
                <w:rFonts w:ascii="Arial" w:hAnsi="Arial" w:cs="Arial"/>
                <w:sz w:val="22"/>
                <w:szCs w:val="22"/>
              </w:rPr>
            </w:pPr>
            <w:r>
              <w:rPr>
                <w:rFonts w:ascii="Arial" w:hAnsi="Arial" w:cs="Arial"/>
                <w:sz w:val="22"/>
                <w:szCs w:val="22"/>
              </w:rPr>
              <w:t>5.8 Summary/Review</w:t>
            </w:r>
          </w:p>
        </w:tc>
        <w:tc>
          <w:tcPr>
            <w:tcW w:w="3287" w:type="dxa"/>
            <w:vAlign w:val="center"/>
          </w:tcPr>
          <w:p w14:paraId="0CEF0D45" w14:textId="77777777" w:rsidR="005350E2" w:rsidRPr="003D4029" w:rsidRDefault="005350E2" w:rsidP="00DC08E3">
            <w:pPr>
              <w:spacing w:before="120" w:after="120"/>
              <w:rPr>
                <w:rFonts w:ascii="Arial" w:hAnsi="Arial" w:cs="Arial"/>
                <w:sz w:val="22"/>
                <w:szCs w:val="22"/>
              </w:rPr>
            </w:pPr>
          </w:p>
        </w:tc>
        <w:tc>
          <w:tcPr>
            <w:tcW w:w="3701" w:type="dxa"/>
            <w:vAlign w:val="center"/>
          </w:tcPr>
          <w:p w14:paraId="49DCC26B"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Facilitated discussion of a dendrogram. (See notes and diagram.)</w:t>
            </w:r>
          </w:p>
          <w:p w14:paraId="351B5F1C"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Questions (</w:t>
            </w:r>
            <w:r w:rsidRPr="002E703B">
              <w:rPr>
                <w:rFonts w:ascii="Arial" w:hAnsi="Arial" w:cs="Arial"/>
                <w:sz w:val="22"/>
                <w:szCs w:val="22"/>
                <w:highlight w:val="yellow"/>
              </w:rPr>
              <w:t>NEED TO ADD</w:t>
            </w:r>
            <w:r w:rsidRPr="002E703B">
              <w:rPr>
                <w:rFonts w:ascii="Arial" w:hAnsi="Arial" w:cs="Arial"/>
                <w:sz w:val="22"/>
                <w:szCs w:val="22"/>
              </w:rPr>
              <w:t>)</w:t>
            </w:r>
          </w:p>
        </w:tc>
        <w:tc>
          <w:tcPr>
            <w:tcW w:w="1009" w:type="dxa"/>
            <w:vAlign w:val="center"/>
          </w:tcPr>
          <w:p w14:paraId="761C7FA6" w14:textId="77777777" w:rsidR="005350E2" w:rsidRPr="00827666" w:rsidRDefault="005350E2" w:rsidP="00DC08E3">
            <w:pPr>
              <w:spacing w:before="120" w:after="120"/>
              <w:jc w:val="center"/>
              <w:rPr>
                <w:rFonts w:ascii="Arial" w:hAnsi="Arial" w:cs="Arial"/>
                <w:sz w:val="22"/>
                <w:szCs w:val="22"/>
              </w:rPr>
            </w:pPr>
            <w:r>
              <w:rPr>
                <w:rFonts w:ascii="Arial" w:hAnsi="Arial" w:cs="Arial"/>
                <w:sz w:val="22"/>
                <w:szCs w:val="22"/>
              </w:rPr>
              <w:t>10</w:t>
            </w:r>
          </w:p>
        </w:tc>
      </w:tr>
    </w:tbl>
    <w:p w14:paraId="1BB041B9" w14:textId="77777777" w:rsidR="005350E2" w:rsidRDefault="005350E2" w:rsidP="005350E2">
      <w:pPr>
        <w:spacing w:before="120" w:after="120"/>
        <w:rPr>
          <w:rFonts w:ascii="Arial" w:hAnsi="Arial" w:cs="Arial"/>
          <w:sz w:val="22"/>
          <w:szCs w:val="22"/>
        </w:rPr>
      </w:pPr>
    </w:p>
    <w:p w14:paraId="53D604F6" w14:textId="77777777" w:rsidR="005350E2" w:rsidRDefault="005350E2" w:rsidP="005350E2">
      <w:pPr>
        <w:rPr>
          <w:rFonts w:ascii="Arial" w:hAnsi="Arial" w:cs="Arial"/>
          <w:sz w:val="22"/>
          <w:szCs w:val="22"/>
        </w:rPr>
      </w:pPr>
    </w:p>
    <w:p w14:paraId="76CC084B"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4FD27791" w14:textId="77777777" w:rsidTr="00006862">
        <w:trPr>
          <w:jc w:val="center"/>
        </w:trPr>
        <w:tc>
          <w:tcPr>
            <w:tcW w:w="1271" w:type="pct"/>
          </w:tcPr>
          <w:p w14:paraId="0C671F9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6B34489C" w14:textId="77777777" w:rsidR="00E73458" w:rsidRPr="00704C43" w:rsidRDefault="005C03F2" w:rsidP="00006862">
            <w:pPr>
              <w:spacing w:before="120" w:after="120"/>
              <w:rPr>
                <w:rFonts w:ascii="Arial" w:hAnsi="Arial" w:cs="Arial"/>
                <w:sz w:val="22"/>
                <w:szCs w:val="22"/>
              </w:rPr>
            </w:pPr>
            <w:r>
              <w:rPr>
                <w:rFonts w:ascii="Arial" w:hAnsi="Arial" w:cs="Arial"/>
                <w:sz w:val="22"/>
                <w:szCs w:val="22"/>
              </w:rPr>
              <w:t>Regression</w:t>
            </w:r>
          </w:p>
        </w:tc>
      </w:tr>
      <w:tr w:rsidR="00E73458" w:rsidRPr="00704C43" w14:paraId="36FC8923" w14:textId="77777777" w:rsidTr="00006862">
        <w:trPr>
          <w:jc w:val="center"/>
        </w:trPr>
        <w:tc>
          <w:tcPr>
            <w:tcW w:w="1271" w:type="pct"/>
          </w:tcPr>
          <w:p w14:paraId="5841C8EC"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6EC5D801" w14:textId="5E2CC335" w:rsidR="00E73458" w:rsidRPr="00704C43" w:rsidRDefault="005C03F2" w:rsidP="005C5330">
            <w:pPr>
              <w:spacing w:before="120" w:after="120"/>
              <w:rPr>
                <w:rFonts w:ascii="Arial" w:hAnsi="Arial" w:cs="Arial"/>
                <w:sz w:val="22"/>
                <w:szCs w:val="22"/>
              </w:rPr>
            </w:pPr>
            <w:del w:id="141" w:author="Katey Yoast" w:date="2015-12-16T13:01:00Z">
              <w:r w:rsidDel="005C5330">
                <w:rPr>
                  <w:rFonts w:ascii="Arial" w:hAnsi="Arial" w:cs="Arial"/>
                  <w:sz w:val="22"/>
                  <w:szCs w:val="22"/>
                </w:rPr>
                <w:delText xml:space="preserve">6 </w:delText>
              </w:r>
            </w:del>
            <w:ins w:id="142" w:author="Katey Yoast" w:date="2015-12-16T15:29:00Z">
              <w:r w:rsidR="005350E2">
                <w:rPr>
                  <w:rFonts w:ascii="Arial" w:hAnsi="Arial" w:cs="Arial"/>
                  <w:sz w:val="22"/>
                  <w:szCs w:val="22"/>
                </w:rPr>
                <w:t>6</w:t>
              </w:r>
            </w:ins>
            <w:del w:id="143" w:author="Katey Yoast" w:date="2015-12-16T13:03:00Z">
              <w:r w:rsidDel="005C5330">
                <w:rPr>
                  <w:rFonts w:ascii="Arial" w:hAnsi="Arial" w:cs="Arial"/>
                  <w:sz w:val="22"/>
                  <w:szCs w:val="22"/>
                </w:rPr>
                <w:delText>(Was 7 in original docs)</w:delText>
              </w:r>
            </w:del>
          </w:p>
        </w:tc>
      </w:tr>
      <w:tr w:rsidR="00E73458" w:rsidRPr="00704C43" w14:paraId="7699CED2" w14:textId="77777777" w:rsidTr="00006862">
        <w:trPr>
          <w:jc w:val="center"/>
        </w:trPr>
        <w:tc>
          <w:tcPr>
            <w:tcW w:w="1271" w:type="pct"/>
          </w:tcPr>
          <w:p w14:paraId="1125D76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73C5ACDC" w14:textId="77777777" w:rsidR="006C63A2" w:rsidRDefault="006C63A2" w:rsidP="00006862">
            <w:pPr>
              <w:spacing w:before="120" w:after="120"/>
              <w:rPr>
                <w:rFonts w:ascii="Arial" w:hAnsi="Arial" w:cs="Arial"/>
                <w:sz w:val="22"/>
                <w:szCs w:val="22"/>
              </w:rPr>
            </w:pPr>
            <w:r>
              <w:rPr>
                <w:rFonts w:ascii="Arial" w:hAnsi="Arial" w:cs="Arial"/>
                <w:sz w:val="22"/>
                <w:szCs w:val="22"/>
              </w:rPr>
              <w:t xml:space="preserve">Reinforce concept of dependent and independent variables and their application to soil survey in a linear framework.  </w:t>
            </w:r>
          </w:p>
          <w:p w14:paraId="01856C56" w14:textId="77777777" w:rsidR="005C03F2" w:rsidRPr="00704C43" w:rsidRDefault="005C03F2" w:rsidP="00006862">
            <w:pPr>
              <w:spacing w:before="120" w:after="120"/>
              <w:rPr>
                <w:rFonts w:ascii="Arial" w:hAnsi="Arial" w:cs="Arial"/>
                <w:sz w:val="22"/>
                <w:szCs w:val="22"/>
              </w:rPr>
            </w:pPr>
          </w:p>
        </w:tc>
      </w:tr>
      <w:tr w:rsidR="00E73458" w:rsidRPr="00704C43" w14:paraId="58BB9141" w14:textId="77777777" w:rsidTr="00006862">
        <w:trPr>
          <w:jc w:val="center"/>
        </w:trPr>
        <w:tc>
          <w:tcPr>
            <w:tcW w:w="1271" w:type="pct"/>
          </w:tcPr>
          <w:p w14:paraId="05A0353F"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6E276091"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77B07ABB" w14:textId="77777777" w:rsidR="006C63A2" w:rsidRDefault="006C63A2" w:rsidP="006C63A2">
            <w:pPr>
              <w:pStyle w:val="ListParagraph"/>
              <w:numPr>
                <w:ilvl w:val="0"/>
                <w:numId w:val="30"/>
              </w:numPr>
              <w:spacing w:before="120" w:after="120"/>
              <w:rPr>
                <w:rFonts w:ascii="Arial" w:hAnsi="Arial" w:cs="Arial"/>
                <w:sz w:val="22"/>
                <w:szCs w:val="22"/>
              </w:rPr>
            </w:pPr>
            <w:r>
              <w:rPr>
                <w:rFonts w:ascii="Arial" w:hAnsi="Arial" w:cs="Arial"/>
                <w:sz w:val="22"/>
                <w:szCs w:val="22"/>
              </w:rPr>
              <w:t>Compute and interpret coefficients in a linear regression analysis in R.</w:t>
            </w:r>
          </w:p>
          <w:p w14:paraId="4861530A" w14:textId="77777777" w:rsidR="00E73458" w:rsidRPr="006C63A2" w:rsidRDefault="006C63A2" w:rsidP="006C63A2">
            <w:pPr>
              <w:pStyle w:val="ListParagraph"/>
              <w:numPr>
                <w:ilvl w:val="0"/>
                <w:numId w:val="30"/>
              </w:numPr>
              <w:spacing w:before="120" w:after="120"/>
              <w:rPr>
                <w:rFonts w:ascii="Arial" w:hAnsi="Arial" w:cs="Arial"/>
                <w:sz w:val="22"/>
                <w:szCs w:val="22"/>
              </w:rPr>
            </w:pPr>
            <w:r>
              <w:rPr>
                <w:rFonts w:ascii="Arial" w:hAnsi="Arial" w:cs="Arial"/>
                <w:sz w:val="22"/>
                <w:szCs w:val="22"/>
              </w:rPr>
              <w:t>Interpolate regression model in R to produce a raster layer.</w:t>
            </w:r>
          </w:p>
        </w:tc>
      </w:tr>
      <w:tr w:rsidR="00E73458" w:rsidRPr="00704C43" w14:paraId="72755323" w14:textId="77777777" w:rsidTr="00006862">
        <w:trPr>
          <w:jc w:val="center"/>
        </w:trPr>
        <w:tc>
          <w:tcPr>
            <w:tcW w:w="1271" w:type="pct"/>
          </w:tcPr>
          <w:p w14:paraId="2EC056A9"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23C96863"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00B67363" w14:textId="77777777" w:rsidR="00E73458" w:rsidRPr="00704C43" w:rsidRDefault="00E73458" w:rsidP="00006862">
            <w:pPr>
              <w:spacing w:before="120" w:after="120"/>
              <w:rPr>
                <w:rFonts w:ascii="Arial" w:hAnsi="Arial" w:cs="Arial"/>
                <w:sz w:val="22"/>
                <w:szCs w:val="22"/>
              </w:rPr>
            </w:pPr>
          </w:p>
        </w:tc>
      </w:tr>
      <w:tr w:rsidR="00E73458" w:rsidRPr="00704C43" w14:paraId="4AE90931" w14:textId="77777777" w:rsidTr="00006862">
        <w:trPr>
          <w:jc w:val="center"/>
        </w:trPr>
        <w:tc>
          <w:tcPr>
            <w:tcW w:w="1271" w:type="pct"/>
          </w:tcPr>
          <w:p w14:paraId="1A034C12"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0B8A1234" w14:textId="64FD365D" w:rsidR="00E73458" w:rsidRPr="00704C43" w:rsidRDefault="00E73458" w:rsidP="00A43BB7">
            <w:pPr>
              <w:spacing w:before="120" w:after="120"/>
              <w:rPr>
                <w:rFonts w:ascii="Arial" w:hAnsi="Arial" w:cs="Arial"/>
                <w:sz w:val="22"/>
                <w:szCs w:val="22"/>
              </w:rPr>
            </w:pPr>
            <w:r>
              <w:rPr>
                <w:rFonts w:ascii="Arial" w:hAnsi="Arial" w:cs="Arial"/>
                <w:sz w:val="22"/>
                <w:szCs w:val="22"/>
              </w:rPr>
              <w:t>_</w:t>
            </w:r>
            <w:del w:id="144" w:author="Katey Yoast" w:date="2016-02-09T08:59:00Z">
              <w:r w:rsidR="003E4EC2" w:rsidDel="00F265E5">
                <w:rPr>
                  <w:rFonts w:ascii="Arial" w:hAnsi="Arial" w:cs="Arial"/>
                  <w:sz w:val="22"/>
                  <w:szCs w:val="22"/>
                  <w:u w:val="single"/>
                </w:rPr>
                <w:delText>75</w:delText>
              </w:r>
            </w:del>
            <w:ins w:id="145" w:author="Katey Yoast" w:date="2016-02-09T08:59:00Z">
              <w:r w:rsidR="00BD17ED">
                <w:rPr>
                  <w:rFonts w:ascii="Arial" w:hAnsi="Arial" w:cs="Arial"/>
                  <w:sz w:val="22"/>
                  <w:szCs w:val="22"/>
                  <w:u w:val="single"/>
                </w:rPr>
                <w:t>85</w:t>
              </w:r>
            </w:ins>
            <w:r>
              <w:rPr>
                <w:rFonts w:ascii="Arial" w:hAnsi="Arial" w:cs="Arial"/>
                <w:sz w:val="22"/>
                <w:szCs w:val="22"/>
              </w:rPr>
              <w:t>_</w:t>
            </w:r>
            <w:r w:rsidRPr="00704C43">
              <w:rPr>
                <w:rFonts w:ascii="Arial" w:hAnsi="Arial" w:cs="Arial"/>
                <w:sz w:val="22"/>
                <w:szCs w:val="22"/>
              </w:rPr>
              <w:t xml:space="preserve"> minutes </w:t>
            </w:r>
          </w:p>
        </w:tc>
      </w:tr>
      <w:tr w:rsidR="00E73458" w:rsidRPr="00704C43" w14:paraId="4D0547AB" w14:textId="77777777" w:rsidTr="00006862">
        <w:trPr>
          <w:jc w:val="center"/>
        </w:trPr>
        <w:tc>
          <w:tcPr>
            <w:tcW w:w="1271" w:type="pct"/>
          </w:tcPr>
          <w:p w14:paraId="69126E65"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0322117B"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5E9B3680" w14:textId="77777777" w:rsidR="00E73458" w:rsidRDefault="00E73458" w:rsidP="00E73458">
      <w:pPr>
        <w:spacing w:before="120" w:after="120"/>
        <w:rPr>
          <w:rFonts w:ascii="Arial" w:hAnsi="Arial" w:cs="Arial"/>
          <w:sz w:val="22"/>
          <w:szCs w:val="22"/>
        </w:rPr>
      </w:pPr>
    </w:p>
    <w:p w14:paraId="0386B302" w14:textId="77777777" w:rsidR="00E73458" w:rsidRDefault="00E73458" w:rsidP="00E73458">
      <w:pPr>
        <w:rPr>
          <w:rFonts w:ascii="Arial" w:hAnsi="Arial" w:cs="Arial"/>
          <w:sz w:val="22"/>
          <w:szCs w:val="22"/>
        </w:rPr>
      </w:pPr>
      <w:r>
        <w:rPr>
          <w:rFonts w:ascii="Arial" w:hAnsi="Arial" w:cs="Arial"/>
          <w:sz w:val="22"/>
          <w:szCs w:val="22"/>
        </w:rPr>
        <w:br w:type="page"/>
      </w:r>
    </w:p>
    <w:p w14:paraId="618DF36B"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6B05D0D8" w14:textId="77777777" w:rsidTr="00050C64">
        <w:trPr>
          <w:tblHeader/>
          <w:jc w:val="center"/>
        </w:trPr>
        <w:tc>
          <w:tcPr>
            <w:tcW w:w="6393" w:type="dxa"/>
            <w:shd w:val="clear" w:color="auto" w:fill="A6A6A6"/>
            <w:vAlign w:val="center"/>
          </w:tcPr>
          <w:p w14:paraId="1DC049B5"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74D86590"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2CBD4A16"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74D002BC"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C830C3" w:rsidRPr="00704C43" w14:paraId="5880A981" w14:textId="77777777" w:rsidTr="00050C64">
        <w:trPr>
          <w:jc w:val="center"/>
          <w:ins w:id="146" w:author="Katey Yoast" w:date="2016-02-09T08:58:00Z"/>
        </w:trPr>
        <w:tc>
          <w:tcPr>
            <w:tcW w:w="6393" w:type="dxa"/>
            <w:vAlign w:val="center"/>
          </w:tcPr>
          <w:p w14:paraId="27F0B279" w14:textId="03ED46AD" w:rsidR="00C830C3" w:rsidRDefault="00C830C3" w:rsidP="00C830C3">
            <w:pPr>
              <w:spacing w:before="120" w:after="120"/>
              <w:rPr>
                <w:ins w:id="147" w:author="Katey Yoast" w:date="2016-02-09T08:58:00Z"/>
                <w:rFonts w:ascii="Arial" w:hAnsi="Arial" w:cs="Arial"/>
                <w:sz w:val="22"/>
                <w:szCs w:val="22"/>
              </w:rPr>
            </w:pPr>
            <w:ins w:id="148" w:author="Katey Yoast" w:date="2016-02-09T08:58:00Z">
              <w:r>
                <w:rPr>
                  <w:rFonts w:ascii="Arial" w:hAnsi="Arial" w:cs="Arial"/>
                  <w:sz w:val="22"/>
                  <w:szCs w:val="22"/>
                </w:rPr>
                <w:t>6.1 Review 1</w:t>
              </w:r>
              <w:r w:rsidRPr="00DB06A3">
                <w:rPr>
                  <w:rFonts w:ascii="Arial" w:hAnsi="Arial" w:cs="Arial"/>
                  <w:sz w:val="22"/>
                  <w:szCs w:val="22"/>
                  <w:vertAlign w:val="superscript"/>
                </w:rPr>
                <w:t>st</w:t>
              </w:r>
              <w:r>
                <w:rPr>
                  <w:rFonts w:ascii="Arial" w:hAnsi="Arial" w:cs="Arial"/>
                  <w:sz w:val="22"/>
                  <w:szCs w:val="22"/>
                </w:rPr>
                <w:t xml:space="preserve"> half of course</w:t>
              </w:r>
            </w:ins>
          </w:p>
        </w:tc>
        <w:tc>
          <w:tcPr>
            <w:tcW w:w="3287" w:type="dxa"/>
            <w:vAlign w:val="center"/>
          </w:tcPr>
          <w:p w14:paraId="525FA7B1" w14:textId="77777777" w:rsidR="00C830C3" w:rsidRDefault="00C830C3" w:rsidP="00C830C3">
            <w:pPr>
              <w:spacing w:before="120" w:after="120"/>
              <w:rPr>
                <w:ins w:id="149" w:author="Katey Yoast" w:date="2016-02-09T08:58:00Z"/>
                <w:rFonts w:ascii="Arial" w:hAnsi="Arial" w:cs="Arial"/>
                <w:sz w:val="22"/>
                <w:szCs w:val="22"/>
              </w:rPr>
            </w:pPr>
            <w:ins w:id="150" w:author="Katey Yoast" w:date="2016-02-09T08:58:00Z">
              <w:r>
                <w:rPr>
                  <w:rFonts w:ascii="Arial" w:hAnsi="Arial" w:cs="Arial"/>
                  <w:sz w:val="22"/>
                  <w:szCs w:val="22"/>
                </w:rPr>
                <w:t>Let’s review what we covered in the online portion of this course ….</w:t>
              </w:r>
            </w:ins>
          </w:p>
          <w:p w14:paraId="3AB10AC4" w14:textId="77777777" w:rsidR="00C830C3" w:rsidRDefault="00C830C3" w:rsidP="00C830C3">
            <w:pPr>
              <w:spacing w:before="120" w:after="120"/>
              <w:rPr>
                <w:ins w:id="151" w:author="Katey Yoast" w:date="2016-02-09T08:58:00Z"/>
                <w:rFonts w:ascii="Arial" w:hAnsi="Arial" w:cs="Arial"/>
                <w:sz w:val="22"/>
                <w:szCs w:val="22"/>
              </w:rPr>
            </w:pPr>
          </w:p>
          <w:p w14:paraId="57FB8893" w14:textId="34F6D666" w:rsidR="00C830C3" w:rsidRDefault="00C830C3" w:rsidP="00C830C3">
            <w:pPr>
              <w:spacing w:before="120" w:after="120"/>
              <w:rPr>
                <w:ins w:id="152" w:author="Katey Yoast" w:date="2016-02-09T08:58:00Z"/>
                <w:rFonts w:ascii="Arial" w:hAnsi="Arial" w:cs="Arial"/>
                <w:sz w:val="22"/>
                <w:szCs w:val="22"/>
              </w:rPr>
            </w:pPr>
            <w:ins w:id="153" w:author="Katey Yoast" w:date="2016-02-09T08:58:00Z">
              <w:r>
                <w:rPr>
                  <w:rFonts w:ascii="Arial" w:hAnsi="Arial" w:cs="Arial"/>
                  <w:sz w:val="22"/>
                  <w:szCs w:val="22"/>
                </w:rPr>
                <w:t>Are there any questions</w:t>
              </w:r>
            </w:ins>
          </w:p>
        </w:tc>
        <w:tc>
          <w:tcPr>
            <w:tcW w:w="3701" w:type="dxa"/>
            <w:vAlign w:val="center"/>
          </w:tcPr>
          <w:p w14:paraId="67B34737" w14:textId="2EE9E2B0" w:rsidR="00C830C3" w:rsidRPr="002E703B" w:rsidRDefault="00C830C3" w:rsidP="00A43BB7">
            <w:pPr>
              <w:spacing w:before="120" w:after="120"/>
              <w:rPr>
                <w:ins w:id="154" w:author="Katey Yoast" w:date="2016-02-09T08:58:00Z"/>
                <w:rFonts w:ascii="Arial" w:hAnsi="Arial" w:cs="Arial"/>
                <w:sz w:val="22"/>
                <w:szCs w:val="22"/>
              </w:rPr>
            </w:pPr>
            <w:ins w:id="155" w:author="Katey Yoast" w:date="2016-02-09T08:58:00Z">
              <w:r>
                <w:rPr>
                  <w:rFonts w:ascii="Arial" w:hAnsi="Arial" w:cs="Arial"/>
                  <w:sz w:val="22"/>
                  <w:szCs w:val="22"/>
                </w:rPr>
                <w:t>See objectives for first 5 modules</w:t>
              </w:r>
            </w:ins>
          </w:p>
        </w:tc>
        <w:tc>
          <w:tcPr>
            <w:tcW w:w="1009" w:type="dxa"/>
            <w:vAlign w:val="center"/>
          </w:tcPr>
          <w:p w14:paraId="63C004AF" w14:textId="1A85024B" w:rsidR="00C830C3" w:rsidRDefault="00C830C3" w:rsidP="00C830C3">
            <w:pPr>
              <w:spacing w:before="120" w:after="120"/>
              <w:jc w:val="center"/>
              <w:rPr>
                <w:ins w:id="156" w:author="Katey Yoast" w:date="2016-02-09T08:58:00Z"/>
                <w:rFonts w:ascii="Arial" w:hAnsi="Arial" w:cs="Arial"/>
                <w:sz w:val="22"/>
                <w:szCs w:val="22"/>
              </w:rPr>
            </w:pPr>
            <w:ins w:id="157" w:author="Katey Yoast" w:date="2016-02-09T08:58:00Z">
              <w:r>
                <w:rPr>
                  <w:rFonts w:ascii="Arial" w:hAnsi="Arial" w:cs="Arial"/>
                  <w:sz w:val="22"/>
                  <w:szCs w:val="22"/>
                </w:rPr>
                <w:t>15</w:t>
              </w:r>
            </w:ins>
          </w:p>
        </w:tc>
      </w:tr>
      <w:tr w:rsidR="00C830C3" w:rsidRPr="00704C43" w:rsidDel="00BD17ED" w14:paraId="4734D07C" w14:textId="574A4DCD" w:rsidTr="00050C64">
        <w:trPr>
          <w:jc w:val="center"/>
          <w:del w:id="158" w:author="Katey Yoast" w:date="2016-02-09T09:02:00Z"/>
        </w:trPr>
        <w:tc>
          <w:tcPr>
            <w:tcW w:w="6393" w:type="dxa"/>
            <w:vAlign w:val="center"/>
          </w:tcPr>
          <w:p w14:paraId="5929D3B2" w14:textId="75B59286" w:rsidR="00C830C3" w:rsidDel="00BD17ED" w:rsidRDefault="00C830C3" w:rsidP="00A43BB7">
            <w:pPr>
              <w:spacing w:before="120" w:after="120"/>
              <w:rPr>
                <w:del w:id="159" w:author="Katey Yoast" w:date="2016-02-09T09:02:00Z"/>
                <w:rFonts w:ascii="Arial" w:hAnsi="Arial" w:cs="Arial"/>
                <w:sz w:val="22"/>
                <w:szCs w:val="22"/>
              </w:rPr>
            </w:pPr>
            <w:del w:id="160" w:author="Katey Yoast" w:date="2016-02-09T09:02:00Z">
              <w:r w:rsidDel="00BD17ED">
                <w:rPr>
                  <w:rFonts w:ascii="Arial" w:hAnsi="Arial" w:cs="Arial"/>
                  <w:sz w:val="22"/>
                  <w:szCs w:val="22"/>
                </w:rPr>
                <w:delText>6.</w:delText>
              </w:r>
            </w:del>
            <w:del w:id="161" w:author="Katey Yoast" w:date="2016-02-09T08:58:00Z">
              <w:r w:rsidDel="00C830C3">
                <w:rPr>
                  <w:rFonts w:ascii="Arial" w:hAnsi="Arial" w:cs="Arial"/>
                  <w:sz w:val="22"/>
                  <w:szCs w:val="22"/>
                </w:rPr>
                <w:delText xml:space="preserve">1 </w:delText>
              </w:r>
            </w:del>
            <w:del w:id="162" w:author="Katey Yoast" w:date="2016-02-09T09:02:00Z">
              <w:r w:rsidDel="00BD17ED">
                <w:rPr>
                  <w:rFonts w:ascii="Arial" w:hAnsi="Arial" w:cs="Arial"/>
                  <w:sz w:val="22"/>
                  <w:szCs w:val="22"/>
                </w:rPr>
                <w:delText>Review Module 5</w:delText>
              </w:r>
            </w:del>
          </w:p>
        </w:tc>
        <w:tc>
          <w:tcPr>
            <w:tcW w:w="3287" w:type="dxa"/>
            <w:vAlign w:val="center"/>
          </w:tcPr>
          <w:p w14:paraId="34AB3CCA" w14:textId="42207CE8" w:rsidR="00C830C3" w:rsidDel="00BD17ED" w:rsidRDefault="00C830C3" w:rsidP="00C830C3">
            <w:pPr>
              <w:spacing w:before="120" w:after="120"/>
              <w:rPr>
                <w:del w:id="163" w:author="Katey Yoast" w:date="2016-02-09T09:02:00Z"/>
                <w:rFonts w:ascii="Arial" w:hAnsi="Arial" w:cs="Arial"/>
                <w:sz w:val="22"/>
                <w:szCs w:val="22"/>
              </w:rPr>
            </w:pPr>
            <w:del w:id="164" w:author="Katey Yoast" w:date="2016-02-09T09:02:00Z">
              <w:r w:rsidDel="00BD17ED">
                <w:rPr>
                  <w:rFonts w:ascii="Arial" w:hAnsi="Arial" w:cs="Arial"/>
                  <w:sz w:val="22"/>
                  <w:szCs w:val="22"/>
                </w:rPr>
                <w:delText>In our last module, we went over how to ….</w:delText>
              </w:r>
            </w:del>
          </w:p>
        </w:tc>
        <w:tc>
          <w:tcPr>
            <w:tcW w:w="3701" w:type="dxa"/>
            <w:vAlign w:val="center"/>
          </w:tcPr>
          <w:p w14:paraId="2847E528" w14:textId="75A332AB" w:rsidR="00C830C3" w:rsidDel="00BD17ED" w:rsidRDefault="00C830C3" w:rsidP="00C830C3">
            <w:pPr>
              <w:spacing w:before="120" w:after="120"/>
              <w:rPr>
                <w:del w:id="165" w:author="Katey Yoast" w:date="2016-02-09T09:02:00Z"/>
                <w:rFonts w:ascii="Arial" w:hAnsi="Arial" w:cs="Arial"/>
                <w:sz w:val="22"/>
                <w:szCs w:val="22"/>
              </w:rPr>
            </w:pPr>
            <w:del w:id="166" w:author="Katey Yoast" w:date="2016-02-09T08:57:00Z">
              <w:r w:rsidRPr="003B5662" w:rsidDel="00C830C3">
                <w:rPr>
                  <w:rFonts w:ascii="Arial" w:hAnsi="Arial" w:cs="Arial"/>
                  <w:sz w:val="22"/>
                  <w:szCs w:val="22"/>
                </w:rPr>
                <w:delText>Determine spatial descriptive statistics in ArcMap, TEUI, and R.</w:delText>
              </w:r>
            </w:del>
          </w:p>
        </w:tc>
        <w:tc>
          <w:tcPr>
            <w:tcW w:w="1009" w:type="dxa"/>
            <w:vAlign w:val="center"/>
          </w:tcPr>
          <w:p w14:paraId="692EE5DA" w14:textId="10DBB20D" w:rsidR="00C830C3" w:rsidDel="00BD17ED" w:rsidRDefault="00C830C3" w:rsidP="00C830C3">
            <w:pPr>
              <w:spacing w:before="120" w:after="120"/>
              <w:jc w:val="center"/>
              <w:rPr>
                <w:del w:id="167" w:author="Katey Yoast" w:date="2016-02-09T09:02:00Z"/>
                <w:rFonts w:ascii="Arial" w:hAnsi="Arial" w:cs="Arial"/>
                <w:sz w:val="22"/>
                <w:szCs w:val="22"/>
              </w:rPr>
            </w:pPr>
            <w:del w:id="168" w:author="Katey Yoast" w:date="2016-02-09T09:02:00Z">
              <w:r w:rsidDel="00BD17ED">
                <w:rPr>
                  <w:rFonts w:ascii="Arial" w:hAnsi="Arial" w:cs="Arial"/>
                  <w:sz w:val="22"/>
                  <w:szCs w:val="22"/>
                </w:rPr>
                <w:delText>5</w:delText>
              </w:r>
            </w:del>
          </w:p>
        </w:tc>
      </w:tr>
      <w:tr w:rsidR="00C830C3" w:rsidRPr="00704C43" w14:paraId="6A2A15A5" w14:textId="77777777" w:rsidTr="00050C64">
        <w:trPr>
          <w:jc w:val="center"/>
        </w:trPr>
        <w:tc>
          <w:tcPr>
            <w:tcW w:w="6393" w:type="dxa"/>
            <w:vAlign w:val="center"/>
          </w:tcPr>
          <w:p w14:paraId="502EFB4A" w14:textId="5CCAACE9" w:rsidR="00C830C3" w:rsidRDefault="00C830C3" w:rsidP="00A43BB7">
            <w:pPr>
              <w:spacing w:before="120" w:after="120"/>
              <w:rPr>
                <w:rFonts w:ascii="Arial" w:hAnsi="Arial" w:cs="Arial"/>
                <w:sz w:val="22"/>
                <w:szCs w:val="22"/>
              </w:rPr>
            </w:pPr>
            <w:r>
              <w:rPr>
                <w:rFonts w:ascii="Arial" w:hAnsi="Arial" w:cs="Arial"/>
                <w:sz w:val="22"/>
                <w:szCs w:val="22"/>
              </w:rPr>
              <w:t>6.2 Overview of Module 6</w:t>
            </w:r>
          </w:p>
        </w:tc>
        <w:tc>
          <w:tcPr>
            <w:tcW w:w="3287" w:type="dxa"/>
            <w:vAlign w:val="center"/>
          </w:tcPr>
          <w:p w14:paraId="356B2258" w14:textId="16D437F5" w:rsidR="00C830C3" w:rsidRDefault="00C830C3">
            <w:pPr>
              <w:spacing w:before="120" w:after="120"/>
              <w:rPr>
                <w:rFonts w:ascii="Arial" w:hAnsi="Arial" w:cs="Arial"/>
                <w:sz w:val="22"/>
                <w:szCs w:val="22"/>
              </w:rPr>
            </w:pPr>
            <w:r>
              <w:rPr>
                <w:rFonts w:ascii="Arial" w:hAnsi="Arial" w:cs="Arial"/>
                <w:sz w:val="22"/>
                <w:szCs w:val="22"/>
              </w:rPr>
              <w:t>Now we are going to talk about regression. Our objectives for this module are</w:t>
            </w:r>
            <w:ins w:id="169" w:author="Katey Yoast" w:date="2016-02-09T09:14:00Z">
              <w:r w:rsidR="002C60A2">
                <w:rPr>
                  <w:rFonts w:ascii="Arial" w:hAnsi="Arial" w:cs="Arial"/>
                  <w:sz w:val="22"/>
                  <w:szCs w:val="22"/>
                </w:rPr>
                <w:t>:</w:t>
              </w:r>
            </w:ins>
            <w:r>
              <w:rPr>
                <w:rFonts w:ascii="Arial" w:hAnsi="Arial" w:cs="Arial"/>
                <w:sz w:val="22"/>
                <w:szCs w:val="22"/>
              </w:rPr>
              <w:t xml:space="preserve"> </w:t>
            </w:r>
            <w:del w:id="170" w:author="Katey Yoast" w:date="2016-02-09T09:14:00Z">
              <w:r w:rsidDel="002C60A2">
                <w:rPr>
                  <w:rFonts w:ascii="Arial" w:hAnsi="Arial" w:cs="Arial"/>
                  <w:sz w:val="22"/>
                  <w:szCs w:val="22"/>
                </w:rPr>
                <w:delText>to have you be able to …</w:delText>
              </w:r>
            </w:del>
          </w:p>
        </w:tc>
        <w:tc>
          <w:tcPr>
            <w:tcW w:w="3701" w:type="dxa"/>
            <w:vAlign w:val="center"/>
          </w:tcPr>
          <w:p w14:paraId="6A11695A" w14:textId="77777777" w:rsidR="00C830C3" w:rsidRPr="001E0483" w:rsidRDefault="00C830C3" w:rsidP="00C830C3">
            <w:pPr>
              <w:spacing w:before="120" w:after="120"/>
              <w:rPr>
                <w:rFonts w:ascii="Arial" w:hAnsi="Arial" w:cs="Arial"/>
                <w:sz w:val="22"/>
                <w:szCs w:val="22"/>
              </w:rPr>
            </w:pPr>
            <w:r w:rsidRPr="001E0483">
              <w:rPr>
                <w:rFonts w:ascii="Arial" w:hAnsi="Arial" w:cs="Arial"/>
                <w:sz w:val="22"/>
                <w:szCs w:val="22"/>
              </w:rPr>
              <w:t>Compute and interpret coefficients in a linear regression analysis in R.</w:t>
            </w:r>
          </w:p>
          <w:p w14:paraId="3903844D" w14:textId="77777777" w:rsidR="00C830C3" w:rsidRPr="001E0483" w:rsidRDefault="00C830C3" w:rsidP="00C830C3">
            <w:pPr>
              <w:spacing w:before="120" w:after="120"/>
              <w:rPr>
                <w:rFonts w:ascii="Arial" w:hAnsi="Arial" w:cs="Arial"/>
                <w:sz w:val="22"/>
                <w:szCs w:val="22"/>
              </w:rPr>
            </w:pPr>
            <w:r w:rsidRPr="001E0483">
              <w:rPr>
                <w:rFonts w:ascii="Arial" w:hAnsi="Arial" w:cs="Arial"/>
                <w:sz w:val="22"/>
                <w:szCs w:val="22"/>
              </w:rPr>
              <w:t>Interpolate regression model in R to produce a raster layer.</w:t>
            </w:r>
          </w:p>
        </w:tc>
        <w:tc>
          <w:tcPr>
            <w:tcW w:w="1009" w:type="dxa"/>
            <w:vAlign w:val="center"/>
          </w:tcPr>
          <w:p w14:paraId="56F7594F" w14:textId="77777777" w:rsidR="00C830C3" w:rsidRDefault="00C830C3" w:rsidP="00C830C3">
            <w:pPr>
              <w:spacing w:before="120" w:after="120"/>
              <w:jc w:val="center"/>
              <w:rPr>
                <w:rFonts w:ascii="Arial" w:hAnsi="Arial" w:cs="Arial"/>
                <w:sz w:val="22"/>
                <w:szCs w:val="22"/>
              </w:rPr>
            </w:pPr>
            <w:r>
              <w:rPr>
                <w:rFonts w:ascii="Arial" w:hAnsi="Arial" w:cs="Arial"/>
                <w:sz w:val="22"/>
                <w:szCs w:val="22"/>
              </w:rPr>
              <w:t>5</w:t>
            </w:r>
          </w:p>
        </w:tc>
      </w:tr>
      <w:tr w:rsidR="00C830C3" w:rsidRPr="00704C43" w14:paraId="1E029EA6" w14:textId="77777777" w:rsidTr="00050C64">
        <w:trPr>
          <w:jc w:val="center"/>
        </w:trPr>
        <w:tc>
          <w:tcPr>
            <w:tcW w:w="6393" w:type="dxa"/>
            <w:vAlign w:val="center"/>
          </w:tcPr>
          <w:p w14:paraId="6B8D54FF" w14:textId="6341401F" w:rsidR="00C830C3" w:rsidRDefault="00C830C3" w:rsidP="00A43BB7">
            <w:pPr>
              <w:spacing w:before="120" w:after="120"/>
              <w:rPr>
                <w:rFonts w:ascii="Arial" w:hAnsi="Arial" w:cs="Arial"/>
                <w:sz w:val="22"/>
                <w:szCs w:val="22"/>
              </w:rPr>
            </w:pPr>
            <w:r>
              <w:rPr>
                <w:rFonts w:ascii="Arial" w:hAnsi="Arial" w:cs="Arial"/>
                <w:sz w:val="22"/>
                <w:szCs w:val="22"/>
              </w:rPr>
              <w:t>6.3 Open with a question or ask …</w:t>
            </w:r>
          </w:p>
        </w:tc>
        <w:tc>
          <w:tcPr>
            <w:tcW w:w="3287" w:type="dxa"/>
            <w:vAlign w:val="center"/>
          </w:tcPr>
          <w:p w14:paraId="2802B6B8" w14:textId="77777777" w:rsidR="00C830C3" w:rsidRPr="003D4029" w:rsidRDefault="00C830C3" w:rsidP="00C830C3">
            <w:pPr>
              <w:spacing w:before="120" w:after="120"/>
              <w:rPr>
                <w:rFonts w:ascii="Arial" w:hAnsi="Arial" w:cs="Arial"/>
                <w:sz w:val="22"/>
                <w:szCs w:val="22"/>
              </w:rPr>
            </w:pPr>
            <w:r>
              <w:rPr>
                <w:rFonts w:ascii="Arial" w:hAnsi="Arial" w:cs="Arial"/>
                <w:sz w:val="22"/>
                <w:szCs w:val="22"/>
              </w:rPr>
              <w:t xml:space="preserve">Describe an example of how regression has been used in the realm of natural resources </w:t>
            </w:r>
          </w:p>
        </w:tc>
        <w:tc>
          <w:tcPr>
            <w:tcW w:w="3701" w:type="dxa"/>
            <w:vAlign w:val="center"/>
          </w:tcPr>
          <w:p w14:paraId="0B2882E5" w14:textId="77777777" w:rsidR="00C830C3" w:rsidRPr="00B97CAC" w:rsidRDefault="00C830C3" w:rsidP="00C830C3">
            <w:pPr>
              <w:spacing w:before="120" w:after="120"/>
              <w:rPr>
                <w:rFonts w:ascii="Arial" w:hAnsi="Arial" w:cs="Arial"/>
                <w:sz w:val="22"/>
                <w:szCs w:val="22"/>
              </w:rPr>
            </w:pPr>
          </w:p>
        </w:tc>
        <w:tc>
          <w:tcPr>
            <w:tcW w:w="1009" w:type="dxa"/>
            <w:vAlign w:val="center"/>
          </w:tcPr>
          <w:p w14:paraId="2C323AB3" w14:textId="77777777" w:rsidR="00C830C3" w:rsidRDefault="00C830C3" w:rsidP="00C830C3">
            <w:pPr>
              <w:spacing w:before="120" w:after="120"/>
              <w:jc w:val="center"/>
              <w:rPr>
                <w:rFonts w:ascii="Arial" w:hAnsi="Arial" w:cs="Arial"/>
                <w:sz w:val="22"/>
                <w:szCs w:val="22"/>
              </w:rPr>
            </w:pPr>
            <w:r>
              <w:rPr>
                <w:rFonts w:ascii="Arial" w:hAnsi="Arial" w:cs="Arial"/>
                <w:sz w:val="22"/>
                <w:szCs w:val="22"/>
              </w:rPr>
              <w:t>5</w:t>
            </w:r>
          </w:p>
        </w:tc>
      </w:tr>
      <w:tr w:rsidR="00C830C3" w:rsidRPr="00704C43" w14:paraId="18548317" w14:textId="77777777" w:rsidTr="00050C64">
        <w:trPr>
          <w:jc w:val="center"/>
        </w:trPr>
        <w:tc>
          <w:tcPr>
            <w:tcW w:w="6393" w:type="dxa"/>
            <w:vAlign w:val="center"/>
          </w:tcPr>
          <w:p w14:paraId="658D13EE" w14:textId="13A16699" w:rsidR="00C830C3" w:rsidRPr="003D4029" w:rsidRDefault="00C830C3" w:rsidP="00C830C3">
            <w:pPr>
              <w:spacing w:before="120" w:after="120"/>
              <w:rPr>
                <w:rFonts w:ascii="Arial" w:hAnsi="Arial" w:cs="Arial"/>
                <w:sz w:val="22"/>
                <w:szCs w:val="22"/>
              </w:rPr>
            </w:pPr>
            <w:r>
              <w:rPr>
                <w:rFonts w:ascii="Arial" w:hAnsi="Arial" w:cs="Arial"/>
                <w:sz w:val="22"/>
                <w:szCs w:val="22"/>
              </w:rPr>
              <w:t>6.4 Deliver PowerPoint on comput</w:t>
            </w:r>
            <w:ins w:id="171" w:author="Katey Yoast" w:date="2016-02-09T09:20:00Z">
              <w:r w:rsidR="002C60A2">
                <w:rPr>
                  <w:rFonts w:ascii="Arial" w:hAnsi="Arial" w:cs="Arial"/>
                  <w:sz w:val="22"/>
                  <w:szCs w:val="22"/>
                </w:rPr>
                <w:t>ing</w:t>
              </w:r>
            </w:ins>
            <w:del w:id="172" w:author="Katey Yoast" w:date="2016-02-09T09:20:00Z">
              <w:r w:rsidDel="002C60A2">
                <w:rPr>
                  <w:rFonts w:ascii="Arial" w:hAnsi="Arial" w:cs="Arial"/>
                  <w:sz w:val="22"/>
                  <w:szCs w:val="22"/>
                </w:rPr>
                <w:delText>e</w:delText>
              </w:r>
            </w:del>
            <w:r>
              <w:rPr>
                <w:rFonts w:ascii="Arial" w:hAnsi="Arial" w:cs="Arial"/>
                <w:sz w:val="22"/>
                <w:szCs w:val="22"/>
              </w:rPr>
              <w:t xml:space="preserve"> and interpret</w:t>
            </w:r>
            <w:ins w:id="173" w:author="Katey Yoast" w:date="2016-02-09T09:20:00Z">
              <w:r w:rsidR="002C60A2">
                <w:rPr>
                  <w:rFonts w:ascii="Arial" w:hAnsi="Arial" w:cs="Arial"/>
                  <w:sz w:val="22"/>
                  <w:szCs w:val="22"/>
                </w:rPr>
                <w:t xml:space="preserve">ing </w:t>
              </w:r>
            </w:ins>
            <w:del w:id="174" w:author="Katey Yoast" w:date="2016-02-09T09:20:00Z">
              <w:r w:rsidDel="002C60A2">
                <w:rPr>
                  <w:rFonts w:ascii="Arial" w:hAnsi="Arial" w:cs="Arial"/>
                  <w:sz w:val="22"/>
                  <w:szCs w:val="22"/>
                </w:rPr>
                <w:delText xml:space="preserve"> </w:delText>
              </w:r>
            </w:del>
            <w:r>
              <w:rPr>
                <w:rFonts w:ascii="Arial" w:hAnsi="Arial" w:cs="Arial"/>
                <w:sz w:val="22"/>
                <w:szCs w:val="22"/>
              </w:rPr>
              <w:t xml:space="preserve">coefficients in a </w:t>
            </w:r>
            <w:r w:rsidRPr="009E3868">
              <w:rPr>
                <w:rFonts w:ascii="Arial" w:hAnsi="Arial" w:cs="Arial"/>
                <w:sz w:val="22"/>
                <w:szCs w:val="22"/>
              </w:rPr>
              <w:t xml:space="preserve">simple linear regression </w:t>
            </w:r>
            <w:ins w:id="175" w:author="Katey Yoast" w:date="2016-02-09T09:17:00Z">
              <w:r w:rsidR="002C60A2" w:rsidRPr="009E3868">
                <w:rPr>
                  <w:rFonts w:ascii="Arial" w:hAnsi="Arial" w:cs="Arial"/>
                  <w:sz w:val="22"/>
                  <w:szCs w:val="22"/>
                </w:rPr>
                <w:t xml:space="preserve">and multiple linear regression </w:t>
              </w:r>
            </w:ins>
            <w:r w:rsidRPr="009E3868">
              <w:rPr>
                <w:rFonts w:ascii="Arial" w:hAnsi="Arial" w:cs="Arial"/>
                <w:sz w:val="22"/>
                <w:szCs w:val="22"/>
              </w:rPr>
              <w:t>analysis</w:t>
            </w:r>
            <w:r>
              <w:rPr>
                <w:rFonts w:ascii="Arial" w:hAnsi="Arial" w:cs="Arial"/>
                <w:sz w:val="22"/>
                <w:szCs w:val="22"/>
              </w:rPr>
              <w:t xml:space="preserve"> in R.</w:t>
            </w:r>
          </w:p>
        </w:tc>
        <w:tc>
          <w:tcPr>
            <w:tcW w:w="3287" w:type="dxa"/>
            <w:vAlign w:val="center"/>
          </w:tcPr>
          <w:p w14:paraId="70427231" w14:textId="77777777" w:rsidR="00C830C3" w:rsidRPr="003D4029" w:rsidRDefault="00C830C3" w:rsidP="00C830C3">
            <w:pPr>
              <w:spacing w:before="120" w:after="120"/>
              <w:rPr>
                <w:rFonts w:ascii="Arial" w:hAnsi="Arial" w:cs="Arial"/>
                <w:sz w:val="22"/>
                <w:szCs w:val="22"/>
              </w:rPr>
            </w:pPr>
          </w:p>
        </w:tc>
        <w:tc>
          <w:tcPr>
            <w:tcW w:w="3701" w:type="dxa"/>
            <w:vAlign w:val="center"/>
          </w:tcPr>
          <w:p w14:paraId="4023AEBF" w14:textId="77777777" w:rsidR="00C830C3" w:rsidRPr="00B97CAC" w:rsidRDefault="00C830C3" w:rsidP="00C830C3">
            <w:pPr>
              <w:spacing w:before="120" w:after="120"/>
              <w:rPr>
                <w:rFonts w:ascii="Arial" w:hAnsi="Arial" w:cs="Arial"/>
                <w:sz w:val="22"/>
                <w:szCs w:val="22"/>
              </w:rPr>
            </w:pPr>
            <w:r w:rsidRPr="00B97CAC">
              <w:rPr>
                <w:rFonts w:ascii="Arial" w:hAnsi="Arial" w:cs="Arial"/>
                <w:sz w:val="22"/>
                <w:szCs w:val="22"/>
              </w:rPr>
              <w:t>See PowerPoint</w:t>
            </w:r>
          </w:p>
          <w:p w14:paraId="33F3B36C" w14:textId="77777777" w:rsidR="00C830C3" w:rsidRPr="00B97CAC" w:rsidRDefault="00C830C3" w:rsidP="00C830C3">
            <w:pPr>
              <w:spacing w:before="120" w:after="120"/>
              <w:rPr>
                <w:rFonts w:ascii="Arial" w:hAnsi="Arial" w:cs="Arial"/>
                <w:sz w:val="22"/>
                <w:szCs w:val="22"/>
              </w:rPr>
            </w:pPr>
            <w:r w:rsidRPr="00B97CAC">
              <w:rPr>
                <w:rFonts w:ascii="Arial" w:hAnsi="Arial" w:cs="Arial"/>
                <w:sz w:val="22"/>
                <w:szCs w:val="22"/>
              </w:rPr>
              <w:t>Mention pedotransfer functions as an example</w:t>
            </w:r>
          </w:p>
          <w:p w14:paraId="27370E80" w14:textId="77777777" w:rsidR="00C830C3" w:rsidRPr="00B97CAC" w:rsidRDefault="00C830C3" w:rsidP="00C830C3">
            <w:pPr>
              <w:spacing w:before="120" w:after="120"/>
              <w:rPr>
                <w:rFonts w:ascii="Arial" w:hAnsi="Arial" w:cs="Arial"/>
                <w:sz w:val="22"/>
                <w:szCs w:val="22"/>
              </w:rPr>
            </w:pPr>
            <w:r w:rsidRPr="00B97CAC">
              <w:rPr>
                <w:rFonts w:ascii="Arial" w:hAnsi="Arial" w:cs="Arial"/>
                <w:sz w:val="22"/>
                <w:szCs w:val="22"/>
              </w:rPr>
              <w:t xml:space="preserve">Reference: 6.1 thru 6.4 </w:t>
            </w:r>
          </w:p>
        </w:tc>
        <w:tc>
          <w:tcPr>
            <w:tcW w:w="1009" w:type="dxa"/>
            <w:vAlign w:val="center"/>
          </w:tcPr>
          <w:p w14:paraId="06341D4B" w14:textId="6AA37819" w:rsidR="00C830C3" w:rsidRPr="00704C43" w:rsidRDefault="00C830C3">
            <w:pPr>
              <w:spacing w:before="120" w:after="120"/>
              <w:jc w:val="center"/>
              <w:rPr>
                <w:rFonts w:ascii="Arial" w:hAnsi="Arial" w:cs="Arial"/>
                <w:sz w:val="22"/>
                <w:szCs w:val="22"/>
              </w:rPr>
            </w:pPr>
            <w:del w:id="176" w:author="Katey Yoast" w:date="2016-02-09T09:21:00Z">
              <w:r w:rsidDel="002C60A2">
                <w:rPr>
                  <w:rFonts w:ascii="Arial" w:hAnsi="Arial" w:cs="Arial"/>
                  <w:sz w:val="22"/>
                  <w:szCs w:val="22"/>
                </w:rPr>
                <w:delText>10</w:delText>
              </w:r>
            </w:del>
            <w:ins w:id="177" w:author="Katey Yoast" w:date="2016-02-09T09:21:00Z">
              <w:r w:rsidR="002C60A2">
                <w:rPr>
                  <w:rFonts w:ascii="Arial" w:hAnsi="Arial" w:cs="Arial"/>
                  <w:sz w:val="22"/>
                  <w:szCs w:val="22"/>
                </w:rPr>
                <w:t>20</w:t>
              </w:r>
            </w:ins>
          </w:p>
        </w:tc>
      </w:tr>
      <w:tr w:rsidR="00C830C3" w:rsidRPr="00704C43" w14:paraId="66D5D39D" w14:textId="77777777" w:rsidTr="00050C64">
        <w:trPr>
          <w:jc w:val="center"/>
        </w:trPr>
        <w:tc>
          <w:tcPr>
            <w:tcW w:w="6393" w:type="dxa"/>
            <w:vAlign w:val="center"/>
          </w:tcPr>
          <w:p w14:paraId="7D35CFB6" w14:textId="407001A5" w:rsidR="00C830C3" w:rsidRPr="003D4029" w:rsidRDefault="00C830C3">
            <w:pPr>
              <w:spacing w:before="120" w:after="120"/>
              <w:rPr>
                <w:rFonts w:ascii="Arial" w:hAnsi="Arial" w:cs="Arial"/>
                <w:sz w:val="22"/>
                <w:szCs w:val="22"/>
              </w:rPr>
            </w:pPr>
            <w:r>
              <w:rPr>
                <w:rFonts w:ascii="Arial" w:hAnsi="Arial" w:cs="Arial"/>
                <w:sz w:val="22"/>
                <w:szCs w:val="22"/>
              </w:rPr>
              <w:t>6.4.1 Exercise –</w:t>
            </w:r>
            <w:del w:id="178" w:author="Katey Yoast" w:date="2016-02-09T09:20:00Z">
              <w:r w:rsidDel="002C60A2">
                <w:rPr>
                  <w:rFonts w:ascii="Arial" w:hAnsi="Arial" w:cs="Arial"/>
                  <w:sz w:val="22"/>
                  <w:szCs w:val="22"/>
                </w:rPr>
                <w:delText xml:space="preserve"> Simple </w:delText>
              </w:r>
            </w:del>
            <w:ins w:id="179" w:author="Katey Yoast" w:date="2016-02-09T09:20:00Z">
              <w:r w:rsidR="002C60A2">
                <w:rPr>
                  <w:rFonts w:ascii="Arial" w:hAnsi="Arial" w:cs="Arial"/>
                  <w:sz w:val="22"/>
                  <w:szCs w:val="22"/>
                </w:rPr>
                <w:t xml:space="preserve"> </w:t>
              </w:r>
            </w:ins>
            <w:r>
              <w:rPr>
                <w:rFonts w:ascii="Arial" w:hAnsi="Arial" w:cs="Arial"/>
                <w:sz w:val="22"/>
                <w:szCs w:val="22"/>
              </w:rPr>
              <w:t>Linear Regression</w:t>
            </w:r>
          </w:p>
        </w:tc>
        <w:tc>
          <w:tcPr>
            <w:tcW w:w="3287" w:type="dxa"/>
            <w:vAlign w:val="center"/>
          </w:tcPr>
          <w:p w14:paraId="146E6877" w14:textId="77777777" w:rsidR="00C830C3" w:rsidRDefault="00C830C3" w:rsidP="00C830C3">
            <w:pPr>
              <w:spacing w:before="120" w:after="120"/>
              <w:rPr>
                <w:rFonts w:ascii="Arial" w:hAnsi="Arial" w:cs="Arial"/>
                <w:sz w:val="22"/>
                <w:szCs w:val="22"/>
              </w:rPr>
            </w:pPr>
            <w:r>
              <w:rPr>
                <w:rFonts w:ascii="Arial" w:hAnsi="Arial" w:cs="Arial"/>
                <w:sz w:val="22"/>
                <w:szCs w:val="22"/>
              </w:rPr>
              <w:t>In this exercise, I want you to:</w:t>
            </w:r>
          </w:p>
          <w:p w14:paraId="6AAA4DB5" w14:textId="0F62EBED" w:rsidR="00C830C3" w:rsidRPr="00AF3756" w:rsidRDefault="00C830C3" w:rsidP="00C830C3">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del w:id="180" w:author="Katey Yoast" w:date="2016-02-09T09:19:00Z">
              <w:r w:rsidRPr="00AF3756" w:rsidDel="002C60A2">
                <w:rPr>
                  <w:rFonts w:ascii="Arial" w:hAnsi="Arial" w:cs="Arial"/>
                  <w:sz w:val="22"/>
                  <w:szCs w:val="22"/>
                </w:rPr>
                <w:delText xml:space="preserve">simple </w:delText>
              </w:r>
            </w:del>
            <w:ins w:id="181" w:author="Katey Yoast" w:date="2016-02-09T09:19:00Z">
              <w:r w:rsidR="002C60A2">
                <w:rPr>
                  <w:rFonts w:ascii="Arial" w:hAnsi="Arial" w:cs="Arial"/>
                  <w:sz w:val="22"/>
                  <w:szCs w:val="22"/>
                </w:rPr>
                <w:t xml:space="preserve">multiple </w:t>
              </w:r>
            </w:ins>
            <w:r w:rsidRPr="00AF3756">
              <w:rPr>
                <w:rFonts w:ascii="Arial" w:hAnsi="Arial" w:cs="Arial"/>
                <w:sz w:val="22"/>
                <w:szCs w:val="22"/>
              </w:rPr>
              <w:t>linear regression model</w:t>
            </w:r>
          </w:p>
          <w:p w14:paraId="2274069A" w14:textId="77777777" w:rsidR="00C830C3" w:rsidRPr="00AF3756" w:rsidRDefault="00C830C3" w:rsidP="00C830C3">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Report descriptive statistics</w:t>
            </w:r>
          </w:p>
          <w:p w14:paraId="582E005C" w14:textId="77777777" w:rsidR="00C830C3" w:rsidRPr="00AF3756" w:rsidRDefault="00C830C3" w:rsidP="00C830C3">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Interpolate model to raster layer  </w:t>
            </w:r>
          </w:p>
        </w:tc>
        <w:tc>
          <w:tcPr>
            <w:tcW w:w="3701" w:type="dxa"/>
            <w:vAlign w:val="center"/>
          </w:tcPr>
          <w:p w14:paraId="77D0AF06" w14:textId="77777777" w:rsidR="00C830C3" w:rsidRPr="00B97CAC" w:rsidRDefault="00C830C3" w:rsidP="00C830C3">
            <w:pPr>
              <w:spacing w:before="120" w:after="120"/>
              <w:rPr>
                <w:rFonts w:ascii="Arial" w:hAnsi="Arial" w:cs="Arial"/>
                <w:sz w:val="22"/>
                <w:szCs w:val="22"/>
              </w:rPr>
            </w:pPr>
            <w:r w:rsidRPr="00B97CAC">
              <w:rPr>
                <w:rFonts w:ascii="Arial" w:hAnsi="Arial" w:cs="Arial"/>
                <w:sz w:val="22"/>
                <w:szCs w:val="22"/>
              </w:rPr>
              <w:t>Data provided</w:t>
            </w:r>
          </w:p>
          <w:p w14:paraId="1BD75EB6" w14:textId="77777777" w:rsidR="00C830C3" w:rsidRPr="00B97CAC" w:rsidRDefault="00C830C3" w:rsidP="00C830C3">
            <w:pPr>
              <w:spacing w:before="120" w:after="120"/>
              <w:rPr>
                <w:rFonts w:ascii="Arial" w:hAnsi="Arial" w:cs="Arial"/>
                <w:sz w:val="22"/>
                <w:szCs w:val="22"/>
              </w:rPr>
            </w:pPr>
            <w:r w:rsidRPr="00B97CAC">
              <w:rPr>
                <w:rFonts w:ascii="Arial" w:hAnsi="Arial" w:cs="Arial"/>
                <w:sz w:val="22"/>
                <w:szCs w:val="22"/>
              </w:rPr>
              <w:t>Individual exercise</w:t>
            </w:r>
          </w:p>
        </w:tc>
        <w:tc>
          <w:tcPr>
            <w:tcW w:w="1009" w:type="dxa"/>
            <w:vAlign w:val="center"/>
          </w:tcPr>
          <w:p w14:paraId="30592464" w14:textId="5DCBE4F3" w:rsidR="00C830C3" w:rsidRPr="00704C43" w:rsidRDefault="00C830C3">
            <w:pPr>
              <w:spacing w:before="120" w:after="120"/>
              <w:jc w:val="center"/>
              <w:rPr>
                <w:rFonts w:ascii="Arial" w:hAnsi="Arial" w:cs="Arial"/>
                <w:sz w:val="22"/>
                <w:szCs w:val="22"/>
              </w:rPr>
            </w:pPr>
            <w:del w:id="182" w:author="Katey Yoast" w:date="2016-02-09T09:21:00Z">
              <w:r w:rsidDel="002C60A2">
                <w:rPr>
                  <w:rFonts w:ascii="Arial" w:hAnsi="Arial" w:cs="Arial"/>
                  <w:sz w:val="22"/>
                  <w:szCs w:val="22"/>
                </w:rPr>
                <w:delText>15</w:delText>
              </w:r>
            </w:del>
            <w:ins w:id="183" w:author="Katey Yoast" w:date="2016-02-09T09:21:00Z">
              <w:r w:rsidR="002C60A2">
                <w:rPr>
                  <w:rFonts w:ascii="Arial" w:hAnsi="Arial" w:cs="Arial"/>
                  <w:sz w:val="22"/>
                  <w:szCs w:val="22"/>
                </w:rPr>
                <w:t>30</w:t>
              </w:r>
            </w:ins>
          </w:p>
        </w:tc>
      </w:tr>
      <w:tr w:rsidR="00C830C3" w:rsidRPr="00704C43" w:rsidDel="002C60A2" w14:paraId="39EAE7F4" w14:textId="220EE421" w:rsidTr="00050C64">
        <w:trPr>
          <w:jc w:val="center"/>
          <w:del w:id="184" w:author="Katey Yoast" w:date="2016-02-09T09:21:00Z"/>
        </w:trPr>
        <w:tc>
          <w:tcPr>
            <w:tcW w:w="6393" w:type="dxa"/>
            <w:vAlign w:val="center"/>
          </w:tcPr>
          <w:p w14:paraId="34240C39" w14:textId="5CCDCB21" w:rsidR="00C830C3" w:rsidRPr="003D4029" w:rsidDel="002C60A2" w:rsidRDefault="00C830C3" w:rsidP="00A43BB7">
            <w:pPr>
              <w:spacing w:before="120" w:after="120"/>
              <w:rPr>
                <w:del w:id="185" w:author="Katey Yoast" w:date="2016-02-09T09:21:00Z"/>
                <w:rFonts w:ascii="Arial" w:hAnsi="Arial" w:cs="Arial"/>
                <w:iCs/>
                <w:sz w:val="22"/>
                <w:szCs w:val="22"/>
              </w:rPr>
            </w:pPr>
            <w:del w:id="186" w:author="Katey Yoast" w:date="2016-02-09T09:21:00Z">
              <w:r w:rsidDel="002C60A2">
                <w:rPr>
                  <w:rFonts w:ascii="Arial" w:hAnsi="Arial" w:cs="Arial"/>
                  <w:iCs/>
                  <w:sz w:val="22"/>
                  <w:szCs w:val="22"/>
                </w:rPr>
                <w:delText>6.5 Deliver PowerPoint on c</w:delText>
              </w:r>
              <w:r w:rsidDel="002C60A2">
                <w:rPr>
                  <w:rFonts w:ascii="Arial" w:hAnsi="Arial" w:cs="Arial"/>
                  <w:sz w:val="22"/>
                  <w:szCs w:val="22"/>
                </w:rPr>
                <w:delText xml:space="preserve">ompute and interpret coefficients in a </w:delText>
              </w:r>
              <w:r w:rsidRPr="00B97CAC" w:rsidDel="002C60A2">
                <w:rPr>
                  <w:rFonts w:ascii="Arial" w:hAnsi="Arial" w:cs="Arial"/>
                  <w:sz w:val="22"/>
                  <w:szCs w:val="22"/>
                  <w:u w:val="single"/>
                </w:rPr>
                <w:delText>multiple linear regression analysis</w:delText>
              </w:r>
              <w:r w:rsidDel="002C60A2">
                <w:rPr>
                  <w:rFonts w:ascii="Arial" w:hAnsi="Arial" w:cs="Arial"/>
                  <w:sz w:val="22"/>
                  <w:szCs w:val="22"/>
                </w:rPr>
                <w:delText xml:space="preserve"> in R.</w:delText>
              </w:r>
            </w:del>
          </w:p>
        </w:tc>
        <w:tc>
          <w:tcPr>
            <w:tcW w:w="3287" w:type="dxa"/>
            <w:vAlign w:val="center"/>
          </w:tcPr>
          <w:p w14:paraId="65F5A68B" w14:textId="46FB23E6" w:rsidR="00C830C3" w:rsidRPr="003D4029" w:rsidDel="002C60A2" w:rsidRDefault="00C830C3" w:rsidP="00C830C3">
            <w:pPr>
              <w:spacing w:before="120" w:after="120"/>
              <w:rPr>
                <w:del w:id="187" w:author="Katey Yoast" w:date="2016-02-09T09:21:00Z"/>
                <w:rFonts w:ascii="Arial" w:hAnsi="Arial" w:cs="Arial"/>
                <w:sz w:val="22"/>
                <w:szCs w:val="22"/>
              </w:rPr>
            </w:pPr>
            <w:del w:id="188" w:author="Katey Yoast" w:date="2016-02-09T09:21:00Z">
              <w:r w:rsidDel="002C60A2">
                <w:rPr>
                  <w:rFonts w:ascii="Arial" w:hAnsi="Arial" w:cs="Arial"/>
                  <w:sz w:val="22"/>
                  <w:szCs w:val="22"/>
                </w:rPr>
                <w:delText>Can we improve our accuracy by adding variables?</w:delText>
              </w:r>
            </w:del>
          </w:p>
        </w:tc>
        <w:tc>
          <w:tcPr>
            <w:tcW w:w="3701" w:type="dxa"/>
            <w:vAlign w:val="center"/>
          </w:tcPr>
          <w:p w14:paraId="1C031969" w14:textId="2B9CF97C" w:rsidR="00C830C3" w:rsidDel="002C60A2" w:rsidRDefault="00C830C3" w:rsidP="00C830C3">
            <w:pPr>
              <w:spacing w:before="120" w:after="120"/>
              <w:rPr>
                <w:del w:id="189" w:author="Katey Yoast" w:date="2016-02-09T09:21:00Z"/>
                <w:rFonts w:ascii="Arial" w:hAnsi="Arial" w:cs="Arial"/>
                <w:sz w:val="22"/>
                <w:szCs w:val="22"/>
              </w:rPr>
            </w:pPr>
            <w:del w:id="190" w:author="Katey Yoast" w:date="2016-02-09T09:21:00Z">
              <w:r w:rsidDel="002C60A2">
                <w:rPr>
                  <w:rFonts w:ascii="Arial" w:hAnsi="Arial" w:cs="Arial"/>
                  <w:sz w:val="22"/>
                  <w:szCs w:val="22"/>
                </w:rPr>
                <w:delText xml:space="preserve">See PowerPoint </w:delText>
              </w:r>
            </w:del>
          </w:p>
          <w:p w14:paraId="3DF28EBC" w14:textId="06F164F0" w:rsidR="00C830C3" w:rsidRPr="003D4029" w:rsidDel="002C60A2" w:rsidRDefault="00C830C3" w:rsidP="00C830C3">
            <w:pPr>
              <w:spacing w:before="120" w:after="120"/>
              <w:rPr>
                <w:del w:id="191" w:author="Katey Yoast" w:date="2016-02-09T09:21:00Z"/>
                <w:rFonts w:ascii="Arial" w:hAnsi="Arial" w:cs="Arial"/>
                <w:sz w:val="22"/>
                <w:szCs w:val="22"/>
              </w:rPr>
            </w:pPr>
            <w:del w:id="192" w:author="Katey Yoast" w:date="2016-02-09T09:21:00Z">
              <w:r w:rsidDel="002C60A2">
                <w:rPr>
                  <w:rFonts w:ascii="Arial" w:hAnsi="Arial" w:cs="Arial"/>
                  <w:sz w:val="22"/>
                  <w:szCs w:val="22"/>
                </w:rPr>
                <w:delText>Reference 6.5 thru 6.8.</w:delText>
              </w:r>
            </w:del>
          </w:p>
        </w:tc>
        <w:tc>
          <w:tcPr>
            <w:tcW w:w="1009" w:type="dxa"/>
            <w:vAlign w:val="center"/>
          </w:tcPr>
          <w:p w14:paraId="1D5AA7FA" w14:textId="7A0161B9" w:rsidR="00C830C3" w:rsidRPr="00704C43" w:rsidDel="002C60A2" w:rsidRDefault="00C830C3" w:rsidP="00C830C3">
            <w:pPr>
              <w:spacing w:before="120" w:after="120"/>
              <w:jc w:val="center"/>
              <w:rPr>
                <w:del w:id="193" w:author="Katey Yoast" w:date="2016-02-09T09:21:00Z"/>
                <w:rFonts w:ascii="Arial" w:hAnsi="Arial" w:cs="Arial"/>
                <w:sz w:val="22"/>
                <w:szCs w:val="22"/>
              </w:rPr>
            </w:pPr>
            <w:del w:id="194" w:author="Katey Yoast" w:date="2016-02-09T09:21:00Z">
              <w:r w:rsidDel="002C60A2">
                <w:rPr>
                  <w:rFonts w:ascii="Arial" w:hAnsi="Arial" w:cs="Arial"/>
                  <w:sz w:val="22"/>
                  <w:szCs w:val="22"/>
                </w:rPr>
                <w:delText>5</w:delText>
              </w:r>
            </w:del>
          </w:p>
        </w:tc>
      </w:tr>
      <w:tr w:rsidR="00C830C3" w:rsidRPr="00704C43" w:rsidDel="002C60A2" w14:paraId="4D176C2F" w14:textId="5754639F" w:rsidTr="00050C64">
        <w:trPr>
          <w:jc w:val="center"/>
          <w:del w:id="195" w:author="Katey Yoast" w:date="2016-02-09T09:21:00Z"/>
        </w:trPr>
        <w:tc>
          <w:tcPr>
            <w:tcW w:w="6393" w:type="dxa"/>
            <w:vAlign w:val="center"/>
          </w:tcPr>
          <w:p w14:paraId="03D15615" w14:textId="7F4EC396" w:rsidR="00C830C3" w:rsidRPr="003D4029" w:rsidDel="002C60A2" w:rsidRDefault="00C830C3" w:rsidP="00A43BB7">
            <w:pPr>
              <w:spacing w:before="120" w:after="120"/>
              <w:rPr>
                <w:del w:id="196" w:author="Katey Yoast" w:date="2016-02-09T09:21:00Z"/>
                <w:rFonts w:ascii="Arial" w:hAnsi="Arial" w:cs="Arial"/>
                <w:sz w:val="22"/>
                <w:szCs w:val="22"/>
              </w:rPr>
            </w:pPr>
            <w:del w:id="197" w:author="Katey Yoast" w:date="2016-02-09T09:21:00Z">
              <w:r w:rsidDel="002C60A2">
                <w:rPr>
                  <w:rFonts w:ascii="Arial" w:hAnsi="Arial" w:cs="Arial"/>
                  <w:sz w:val="22"/>
                  <w:szCs w:val="22"/>
                </w:rPr>
                <w:delText>6.5.1 Exercise – Multiple Linear Regression</w:delText>
              </w:r>
            </w:del>
          </w:p>
        </w:tc>
        <w:tc>
          <w:tcPr>
            <w:tcW w:w="3287" w:type="dxa"/>
            <w:vAlign w:val="center"/>
          </w:tcPr>
          <w:p w14:paraId="10E02053" w14:textId="50AA85CB" w:rsidR="00C830C3" w:rsidDel="002C60A2" w:rsidRDefault="00C830C3" w:rsidP="00C830C3">
            <w:pPr>
              <w:spacing w:before="120" w:after="120"/>
              <w:rPr>
                <w:del w:id="198" w:author="Katey Yoast" w:date="2016-02-09T09:21:00Z"/>
                <w:rFonts w:ascii="Arial" w:hAnsi="Arial" w:cs="Arial"/>
                <w:sz w:val="22"/>
                <w:szCs w:val="22"/>
              </w:rPr>
            </w:pPr>
            <w:del w:id="199" w:author="Katey Yoast" w:date="2016-02-09T09:21:00Z">
              <w:r w:rsidDel="002C60A2">
                <w:rPr>
                  <w:rFonts w:ascii="Arial" w:hAnsi="Arial" w:cs="Arial"/>
                  <w:sz w:val="22"/>
                  <w:szCs w:val="22"/>
                </w:rPr>
                <w:delText>In this exercise, I want you to:</w:delText>
              </w:r>
            </w:del>
          </w:p>
          <w:p w14:paraId="0144C894" w14:textId="66284FF2" w:rsidR="00C830C3" w:rsidRPr="00AF3756" w:rsidDel="002C60A2" w:rsidRDefault="00C830C3" w:rsidP="00C830C3">
            <w:pPr>
              <w:pStyle w:val="ListParagraph"/>
              <w:numPr>
                <w:ilvl w:val="0"/>
                <w:numId w:val="30"/>
              </w:numPr>
              <w:spacing w:before="120" w:after="120"/>
              <w:ind w:left="334"/>
              <w:rPr>
                <w:del w:id="200" w:author="Katey Yoast" w:date="2016-02-09T09:21:00Z"/>
                <w:rFonts w:ascii="Arial" w:hAnsi="Arial" w:cs="Arial"/>
                <w:sz w:val="22"/>
                <w:szCs w:val="22"/>
              </w:rPr>
            </w:pPr>
            <w:del w:id="201" w:author="Katey Yoast" w:date="2016-02-09T09:21:00Z">
              <w:r w:rsidRPr="00AF3756" w:rsidDel="002C60A2">
                <w:rPr>
                  <w:rFonts w:ascii="Arial" w:hAnsi="Arial" w:cs="Arial"/>
                  <w:sz w:val="22"/>
                  <w:szCs w:val="22"/>
                </w:rPr>
                <w:delText xml:space="preserve">Create a </w:delText>
              </w:r>
              <w:r w:rsidDel="002C60A2">
                <w:rPr>
                  <w:rFonts w:ascii="Arial" w:hAnsi="Arial" w:cs="Arial"/>
                  <w:sz w:val="22"/>
                  <w:szCs w:val="22"/>
                </w:rPr>
                <w:delText>multiple</w:delText>
              </w:r>
              <w:r w:rsidRPr="00AF3756" w:rsidDel="002C60A2">
                <w:rPr>
                  <w:rFonts w:ascii="Arial" w:hAnsi="Arial" w:cs="Arial"/>
                  <w:sz w:val="22"/>
                  <w:szCs w:val="22"/>
                </w:rPr>
                <w:delText xml:space="preserve"> linear regression model</w:delText>
              </w:r>
            </w:del>
          </w:p>
          <w:p w14:paraId="46CF80A0" w14:textId="338FD540" w:rsidR="00C830C3" w:rsidRPr="00AF3756" w:rsidDel="002C60A2" w:rsidRDefault="00C830C3" w:rsidP="00C830C3">
            <w:pPr>
              <w:pStyle w:val="ListParagraph"/>
              <w:numPr>
                <w:ilvl w:val="0"/>
                <w:numId w:val="30"/>
              </w:numPr>
              <w:spacing w:before="120" w:after="120"/>
              <w:ind w:left="334"/>
              <w:rPr>
                <w:del w:id="202" w:author="Katey Yoast" w:date="2016-02-09T09:21:00Z"/>
                <w:rFonts w:ascii="Arial" w:hAnsi="Arial" w:cs="Arial"/>
                <w:sz w:val="22"/>
                <w:szCs w:val="22"/>
              </w:rPr>
            </w:pPr>
            <w:del w:id="203" w:author="Katey Yoast" w:date="2016-02-09T09:21:00Z">
              <w:r w:rsidRPr="00AF3756" w:rsidDel="002C60A2">
                <w:rPr>
                  <w:rFonts w:ascii="Arial" w:hAnsi="Arial" w:cs="Arial"/>
                  <w:sz w:val="22"/>
                  <w:szCs w:val="22"/>
                </w:rPr>
                <w:delText>Report descriptive statistics</w:delText>
              </w:r>
            </w:del>
          </w:p>
          <w:p w14:paraId="21865012" w14:textId="2FF4C607" w:rsidR="00C830C3" w:rsidRPr="00AF3756" w:rsidDel="002C60A2" w:rsidRDefault="00C830C3" w:rsidP="00C830C3">
            <w:pPr>
              <w:pStyle w:val="ListParagraph"/>
              <w:numPr>
                <w:ilvl w:val="0"/>
                <w:numId w:val="30"/>
              </w:numPr>
              <w:spacing w:before="120" w:after="120"/>
              <w:ind w:left="334"/>
              <w:rPr>
                <w:del w:id="204" w:author="Katey Yoast" w:date="2016-02-09T09:21:00Z"/>
                <w:rFonts w:ascii="Arial" w:hAnsi="Arial" w:cs="Arial"/>
                <w:sz w:val="22"/>
                <w:szCs w:val="22"/>
              </w:rPr>
            </w:pPr>
            <w:del w:id="205" w:author="Katey Yoast" w:date="2016-02-09T09:21:00Z">
              <w:r w:rsidRPr="00AF3756" w:rsidDel="002C60A2">
                <w:rPr>
                  <w:rFonts w:ascii="Arial" w:hAnsi="Arial" w:cs="Arial"/>
                  <w:sz w:val="22"/>
                  <w:szCs w:val="22"/>
                </w:rPr>
                <w:delText xml:space="preserve">Interpolate model to raster layer  </w:delText>
              </w:r>
            </w:del>
          </w:p>
        </w:tc>
        <w:tc>
          <w:tcPr>
            <w:tcW w:w="3701" w:type="dxa"/>
            <w:vAlign w:val="center"/>
          </w:tcPr>
          <w:p w14:paraId="38BA8E98" w14:textId="5C5DC2D9" w:rsidR="00C830C3" w:rsidRPr="003E4EC2" w:rsidDel="002C60A2" w:rsidRDefault="00C830C3" w:rsidP="00C830C3">
            <w:pPr>
              <w:spacing w:before="120" w:after="120"/>
              <w:rPr>
                <w:del w:id="206" w:author="Katey Yoast" w:date="2016-02-09T09:21:00Z"/>
                <w:rFonts w:ascii="Arial" w:hAnsi="Arial" w:cs="Arial"/>
                <w:sz w:val="22"/>
                <w:szCs w:val="22"/>
              </w:rPr>
            </w:pPr>
            <w:del w:id="207" w:author="Katey Yoast" w:date="2016-02-09T09:21:00Z">
              <w:r w:rsidRPr="003E4EC2" w:rsidDel="002C60A2">
                <w:rPr>
                  <w:rFonts w:ascii="Arial" w:hAnsi="Arial" w:cs="Arial"/>
                  <w:sz w:val="22"/>
                  <w:szCs w:val="22"/>
                </w:rPr>
                <w:delText>Data provided</w:delText>
              </w:r>
            </w:del>
          </w:p>
          <w:p w14:paraId="67FD1EB4" w14:textId="340DDD68" w:rsidR="00C830C3" w:rsidRPr="003E4EC2" w:rsidDel="002C60A2" w:rsidRDefault="00C830C3" w:rsidP="00C830C3">
            <w:pPr>
              <w:spacing w:before="120" w:after="120"/>
              <w:rPr>
                <w:del w:id="208" w:author="Katey Yoast" w:date="2016-02-09T09:21:00Z"/>
                <w:rFonts w:ascii="Arial" w:hAnsi="Arial" w:cs="Arial"/>
                <w:sz w:val="22"/>
                <w:szCs w:val="22"/>
              </w:rPr>
            </w:pPr>
            <w:del w:id="209" w:author="Katey Yoast" w:date="2016-02-09T09:21:00Z">
              <w:r w:rsidRPr="003E4EC2" w:rsidDel="002C60A2">
                <w:rPr>
                  <w:rFonts w:ascii="Arial" w:hAnsi="Arial" w:cs="Arial"/>
                  <w:sz w:val="22"/>
                  <w:szCs w:val="22"/>
                </w:rPr>
                <w:delText>Individual exercise</w:delText>
              </w:r>
            </w:del>
          </w:p>
        </w:tc>
        <w:tc>
          <w:tcPr>
            <w:tcW w:w="1009" w:type="dxa"/>
            <w:vAlign w:val="center"/>
          </w:tcPr>
          <w:p w14:paraId="748FD626" w14:textId="279D445D" w:rsidR="00C830C3" w:rsidRPr="00704C43" w:rsidDel="002C60A2" w:rsidRDefault="00C830C3" w:rsidP="00C830C3">
            <w:pPr>
              <w:spacing w:before="120" w:after="120"/>
              <w:jc w:val="center"/>
              <w:rPr>
                <w:del w:id="210" w:author="Katey Yoast" w:date="2016-02-09T09:21:00Z"/>
                <w:rFonts w:ascii="Arial" w:hAnsi="Arial" w:cs="Arial"/>
                <w:sz w:val="22"/>
                <w:szCs w:val="22"/>
              </w:rPr>
            </w:pPr>
            <w:del w:id="211" w:author="Katey Yoast" w:date="2016-02-09T09:21:00Z">
              <w:r w:rsidDel="002C60A2">
                <w:rPr>
                  <w:rFonts w:ascii="Arial" w:hAnsi="Arial" w:cs="Arial"/>
                  <w:sz w:val="22"/>
                  <w:szCs w:val="22"/>
                </w:rPr>
                <w:delText>20</w:delText>
              </w:r>
            </w:del>
          </w:p>
        </w:tc>
      </w:tr>
      <w:tr w:rsidR="00C830C3" w:rsidRPr="00704C43" w14:paraId="38CF0345" w14:textId="77777777" w:rsidTr="00050C64">
        <w:trPr>
          <w:jc w:val="center"/>
        </w:trPr>
        <w:tc>
          <w:tcPr>
            <w:tcW w:w="6393" w:type="dxa"/>
            <w:vAlign w:val="center"/>
          </w:tcPr>
          <w:p w14:paraId="169E34FF" w14:textId="6215FC9B" w:rsidR="00C830C3" w:rsidRPr="003D4029" w:rsidRDefault="00C830C3">
            <w:pPr>
              <w:spacing w:before="120" w:after="120"/>
              <w:rPr>
                <w:rFonts w:ascii="Arial" w:hAnsi="Arial" w:cs="Arial"/>
                <w:sz w:val="22"/>
                <w:szCs w:val="22"/>
              </w:rPr>
            </w:pPr>
            <w:r>
              <w:rPr>
                <w:rFonts w:ascii="Arial" w:hAnsi="Arial" w:cs="Arial"/>
                <w:sz w:val="22"/>
                <w:szCs w:val="22"/>
              </w:rPr>
              <w:lastRenderedPageBreak/>
              <w:t>6.</w:t>
            </w:r>
            <w:del w:id="212" w:author="Katey Yoast" w:date="2016-02-09T09:21:00Z">
              <w:r w:rsidDel="002C60A2">
                <w:rPr>
                  <w:rFonts w:ascii="Arial" w:hAnsi="Arial" w:cs="Arial"/>
                  <w:sz w:val="22"/>
                  <w:szCs w:val="22"/>
                </w:rPr>
                <w:delText xml:space="preserve">6 </w:delText>
              </w:r>
            </w:del>
            <w:ins w:id="213" w:author="Katey Yoast" w:date="2016-02-09T09:21:00Z">
              <w:r w:rsidR="002C60A2">
                <w:rPr>
                  <w:rFonts w:ascii="Arial" w:hAnsi="Arial" w:cs="Arial"/>
                  <w:sz w:val="22"/>
                  <w:szCs w:val="22"/>
                </w:rPr>
                <w:t xml:space="preserve">5 </w:t>
              </w:r>
            </w:ins>
            <w:r>
              <w:rPr>
                <w:rFonts w:ascii="Arial" w:hAnsi="Arial" w:cs="Arial"/>
                <w:sz w:val="22"/>
                <w:szCs w:val="22"/>
              </w:rPr>
              <w:t>Summary/Review</w:t>
            </w:r>
          </w:p>
        </w:tc>
        <w:tc>
          <w:tcPr>
            <w:tcW w:w="3287" w:type="dxa"/>
            <w:vAlign w:val="center"/>
          </w:tcPr>
          <w:p w14:paraId="4E63E005" w14:textId="77777777" w:rsidR="00C830C3" w:rsidRPr="003D4029" w:rsidRDefault="00C830C3" w:rsidP="00C830C3">
            <w:pPr>
              <w:spacing w:before="120" w:after="120"/>
              <w:rPr>
                <w:rFonts w:ascii="Arial" w:hAnsi="Arial" w:cs="Arial"/>
                <w:sz w:val="22"/>
                <w:szCs w:val="22"/>
              </w:rPr>
            </w:pPr>
          </w:p>
        </w:tc>
        <w:tc>
          <w:tcPr>
            <w:tcW w:w="3701" w:type="dxa"/>
            <w:vAlign w:val="center"/>
          </w:tcPr>
          <w:p w14:paraId="6896014C" w14:textId="77777777" w:rsidR="00C830C3" w:rsidRDefault="00C830C3" w:rsidP="00C830C3">
            <w:pPr>
              <w:spacing w:before="120" w:after="120"/>
              <w:rPr>
                <w:rFonts w:ascii="Arial" w:hAnsi="Arial" w:cs="Arial"/>
                <w:sz w:val="22"/>
                <w:szCs w:val="22"/>
              </w:rPr>
            </w:pPr>
            <w:r>
              <w:rPr>
                <w:rFonts w:ascii="Arial" w:hAnsi="Arial" w:cs="Arial"/>
                <w:sz w:val="22"/>
                <w:szCs w:val="22"/>
              </w:rPr>
              <w:t>Questions:</w:t>
            </w:r>
          </w:p>
          <w:p w14:paraId="5DBCA683" w14:textId="77777777" w:rsidR="00C830C3" w:rsidRDefault="00C830C3" w:rsidP="00C830C3">
            <w:pPr>
              <w:spacing w:before="120" w:after="120"/>
              <w:rPr>
                <w:rFonts w:ascii="Arial" w:hAnsi="Arial" w:cs="Arial"/>
                <w:sz w:val="22"/>
                <w:szCs w:val="22"/>
              </w:rPr>
            </w:pPr>
            <w:r>
              <w:rPr>
                <w:rFonts w:ascii="Arial" w:hAnsi="Arial" w:cs="Arial"/>
                <w:sz w:val="22"/>
                <w:szCs w:val="22"/>
              </w:rPr>
              <w:t xml:space="preserve">What are the components of simple linear regression equation? </w:t>
            </w:r>
          </w:p>
          <w:p w14:paraId="294CCAA1" w14:textId="5F22F328" w:rsidR="00C830C3" w:rsidRPr="00DC08E3" w:rsidRDefault="00C830C3" w:rsidP="00C830C3">
            <w:pPr>
              <w:spacing w:before="120" w:after="120"/>
              <w:rPr>
                <w:rFonts w:ascii="Arial" w:hAnsi="Arial" w:cs="Arial"/>
                <w:sz w:val="22"/>
                <w:szCs w:val="22"/>
              </w:rPr>
            </w:pPr>
            <w:r>
              <w:rPr>
                <w:rFonts w:ascii="Arial" w:hAnsi="Arial" w:cs="Arial"/>
                <w:color w:val="FF0000"/>
                <w:sz w:val="22"/>
                <w:szCs w:val="22"/>
              </w:rPr>
              <w:t xml:space="preserve">A. </w:t>
            </w:r>
            <w:r w:rsidRPr="00DC08E3">
              <w:rPr>
                <w:rFonts w:ascii="Arial" w:hAnsi="Arial" w:cs="Arial"/>
                <w:color w:val="FF0000"/>
                <w:sz w:val="22"/>
                <w:szCs w:val="22"/>
              </w:rPr>
              <w:t>1 independent and 1 dependent variable, slope, and Y intercept</w:t>
            </w:r>
          </w:p>
          <w:p w14:paraId="02065091" w14:textId="77777777" w:rsidR="00C830C3" w:rsidRDefault="00C830C3" w:rsidP="00C830C3">
            <w:pPr>
              <w:spacing w:before="120" w:after="120"/>
              <w:rPr>
                <w:rFonts w:ascii="Arial" w:hAnsi="Arial" w:cs="Arial"/>
                <w:sz w:val="22"/>
                <w:szCs w:val="22"/>
              </w:rPr>
            </w:pPr>
            <w:r>
              <w:rPr>
                <w:rFonts w:ascii="Arial" w:hAnsi="Arial" w:cs="Arial"/>
                <w:sz w:val="22"/>
                <w:szCs w:val="22"/>
              </w:rPr>
              <w:t>What is the main limitation of using linear regression?</w:t>
            </w:r>
          </w:p>
          <w:p w14:paraId="474D887E" w14:textId="364C15F0" w:rsidR="00C830C3" w:rsidRPr="00DC08E3" w:rsidRDefault="00C830C3" w:rsidP="00C830C3">
            <w:pPr>
              <w:spacing w:before="120" w:after="120"/>
              <w:rPr>
                <w:rFonts w:ascii="Arial" w:hAnsi="Arial" w:cs="Arial"/>
                <w:sz w:val="22"/>
                <w:szCs w:val="22"/>
              </w:rPr>
            </w:pPr>
            <w:r>
              <w:rPr>
                <w:rFonts w:ascii="Arial" w:hAnsi="Arial" w:cs="Arial"/>
                <w:color w:val="FF0000"/>
                <w:sz w:val="22"/>
                <w:szCs w:val="22"/>
              </w:rPr>
              <w:t xml:space="preserve">A. </w:t>
            </w:r>
            <w:r w:rsidRPr="00DC08E3">
              <w:rPr>
                <w:rFonts w:ascii="Arial" w:hAnsi="Arial" w:cs="Arial"/>
                <w:color w:val="FF0000"/>
                <w:sz w:val="22"/>
                <w:szCs w:val="22"/>
              </w:rPr>
              <w:t>Normality</w:t>
            </w:r>
          </w:p>
          <w:p w14:paraId="047A1E00" w14:textId="77777777" w:rsidR="00C830C3" w:rsidRDefault="00C830C3" w:rsidP="00C830C3">
            <w:pPr>
              <w:spacing w:before="120" w:after="120"/>
              <w:rPr>
                <w:rFonts w:ascii="Arial" w:hAnsi="Arial" w:cs="Arial"/>
                <w:sz w:val="22"/>
                <w:szCs w:val="22"/>
              </w:rPr>
            </w:pPr>
            <w:r>
              <w:rPr>
                <w:rFonts w:ascii="Arial" w:hAnsi="Arial" w:cs="Arial"/>
                <w:sz w:val="22"/>
                <w:szCs w:val="22"/>
              </w:rPr>
              <w:t>Can you think of other names for regression?</w:t>
            </w:r>
          </w:p>
          <w:p w14:paraId="5BDD9068" w14:textId="21F02865" w:rsidR="00C830C3" w:rsidRPr="00DC08E3" w:rsidRDefault="00C830C3" w:rsidP="00C830C3">
            <w:pPr>
              <w:spacing w:before="120" w:after="120"/>
              <w:rPr>
                <w:rFonts w:ascii="Arial" w:hAnsi="Arial" w:cs="Arial"/>
                <w:sz w:val="22"/>
                <w:szCs w:val="22"/>
              </w:rPr>
            </w:pPr>
            <w:r>
              <w:rPr>
                <w:rFonts w:ascii="Arial" w:hAnsi="Arial" w:cs="Arial"/>
                <w:color w:val="FF0000"/>
                <w:sz w:val="22"/>
                <w:szCs w:val="22"/>
              </w:rPr>
              <w:t xml:space="preserve">A. </w:t>
            </w:r>
            <w:r w:rsidRPr="00DC08E3">
              <w:rPr>
                <w:rFonts w:ascii="Arial" w:hAnsi="Arial" w:cs="Arial"/>
                <w:color w:val="FF0000"/>
                <w:sz w:val="22"/>
                <w:szCs w:val="22"/>
              </w:rPr>
              <w:t>Pedotransfer function, stepwise analysis, linear models</w:t>
            </w:r>
          </w:p>
          <w:p w14:paraId="5DF9DEA4" w14:textId="77777777" w:rsidR="00C830C3" w:rsidRDefault="00C830C3" w:rsidP="00C830C3">
            <w:pPr>
              <w:spacing w:before="120" w:after="120"/>
              <w:rPr>
                <w:rFonts w:ascii="Arial" w:hAnsi="Arial" w:cs="Arial"/>
                <w:sz w:val="22"/>
                <w:szCs w:val="22"/>
              </w:rPr>
            </w:pPr>
            <w:r>
              <w:rPr>
                <w:rFonts w:ascii="Arial" w:hAnsi="Arial" w:cs="Arial"/>
                <w:sz w:val="22"/>
                <w:szCs w:val="22"/>
              </w:rPr>
              <w:t>Are more variables better?</w:t>
            </w:r>
          </w:p>
          <w:p w14:paraId="55DF12E4" w14:textId="575F1E0C" w:rsidR="00C830C3" w:rsidRPr="001D1B60" w:rsidRDefault="00C830C3" w:rsidP="00C830C3">
            <w:pPr>
              <w:spacing w:before="120" w:after="120"/>
              <w:rPr>
                <w:rFonts w:ascii="Arial" w:hAnsi="Arial" w:cs="Arial"/>
                <w:sz w:val="22"/>
                <w:szCs w:val="22"/>
              </w:rPr>
            </w:pPr>
            <w:r>
              <w:rPr>
                <w:rFonts w:ascii="Arial" w:hAnsi="Arial" w:cs="Arial"/>
                <w:color w:val="FF0000"/>
                <w:sz w:val="22"/>
                <w:szCs w:val="22"/>
              </w:rPr>
              <w:t xml:space="preserve">A. (generates discussion) not necessarily </w:t>
            </w:r>
          </w:p>
          <w:p w14:paraId="69E4A272" w14:textId="77777777" w:rsidR="00C830C3" w:rsidRPr="00CB6CBE" w:rsidRDefault="00C830C3" w:rsidP="00C830C3">
            <w:pPr>
              <w:spacing w:before="120" w:after="120"/>
              <w:rPr>
                <w:rFonts w:ascii="Arial" w:hAnsi="Arial" w:cs="Arial"/>
                <w:sz w:val="22"/>
                <w:szCs w:val="22"/>
              </w:rPr>
            </w:pPr>
            <w:r>
              <w:rPr>
                <w:rFonts w:ascii="Arial" w:hAnsi="Arial" w:cs="Arial"/>
                <w:sz w:val="22"/>
                <w:szCs w:val="22"/>
              </w:rPr>
              <w:t>* Note – Talk about R square inflation and consider ockham’s razor.</w:t>
            </w:r>
          </w:p>
        </w:tc>
        <w:tc>
          <w:tcPr>
            <w:tcW w:w="1009" w:type="dxa"/>
            <w:vAlign w:val="center"/>
          </w:tcPr>
          <w:p w14:paraId="0338E5A8" w14:textId="77777777" w:rsidR="00C830C3" w:rsidRPr="00827666" w:rsidRDefault="00C830C3" w:rsidP="00C830C3">
            <w:pPr>
              <w:spacing w:before="120" w:after="120"/>
              <w:jc w:val="center"/>
              <w:rPr>
                <w:rFonts w:ascii="Arial" w:hAnsi="Arial" w:cs="Arial"/>
                <w:sz w:val="22"/>
                <w:szCs w:val="22"/>
              </w:rPr>
            </w:pPr>
            <w:r>
              <w:rPr>
                <w:rFonts w:ascii="Arial" w:hAnsi="Arial" w:cs="Arial"/>
                <w:sz w:val="22"/>
                <w:szCs w:val="22"/>
              </w:rPr>
              <w:t>10</w:t>
            </w:r>
          </w:p>
        </w:tc>
      </w:tr>
    </w:tbl>
    <w:p w14:paraId="1211C5B9"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45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162"/>
        <w:gridCol w:w="9680"/>
      </w:tblGrid>
      <w:tr w:rsidR="00E73458" w:rsidRPr="00704C43" w14:paraId="26954EB3" w14:textId="77777777" w:rsidTr="00CD7842">
        <w:trPr>
          <w:jc w:val="center"/>
        </w:trPr>
        <w:tc>
          <w:tcPr>
            <w:tcW w:w="1231" w:type="pct"/>
          </w:tcPr>
          <w:p w14:paraId="45C3CBE5" w14:textId="0113BD42"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69" w:type="pct"/>
          </w:tcPr>
          <w:p w14:paraId="46E3A748" w14:textId="777CF00A" w:rsidR="00CD7842" w:rsidRPr="00CD7842" w:rsidRDefault="00CD7842" w:rsidP="00DC08E3">
            <w:pPr>
              <w:spacing w:before="120" w:after="120"/>
              <w:rPr>
                <w:rFonts w:ascii="Arial" w:hAnsi="Arial" w:cs="Arial"/>
                <w:color w:val="7030A0"/>
                <w:sz w:val="22"/>
                <w:szCs w:val="22"/>
              </w:rPr>
            </w:pPr>
            <w:r w:rsidRPr="00CD7842">
              <w:rPr>
                <w:rFonts w:ascii="Arial" w:hAnsi="Arial" w:cs="Arial"/>
                <w:sz w:val="22"/>
                <w:szCs w:val="22"/>
              </w:rPr>
              <w:t>Logistic Regression</w:t>
            </w:r>
          </w:p>
        </w:tc>
      </w:tr>
      <w:tr w:rsidR="00E73458" w:rsidRPr="00704C43" w14:paraId="3FCABDC5" w14:textId="77777777" w:rsidTr="00CD7842">
        <w:trPr>
          <w:jc w:val="center"/>
        </w:trPr>
        <w:tc>
          <w:tcPr>
            <w:tcW w:w="1231" w:type="pct"/>
          </w:tcPr>
          <w:p w14:paraId="48F8DED3"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69" w:type="pct"/>
          </w:tcPr>
          <w:p w14:paraId="0E892E88" w14:textId="77777777" w:rsidR="00E73458" w:rsidRPr="00704C43" w:rsidRDefault="00CD7842" w:rsidP="00006862">
            <w:pPr>
              <w:spacing w:before="120" w:after="120"/>
              <w:rPr>
                <w:rFonts w:ascii="Arial" w:hAnsi="Arial" w:cs="Arial"/>
                <w:sz w:val="22"/>
                <w:szCs w:val="22"/>
              </w:rPr>
            </w:pPr>
            <w:r>
              <w:rPr>
                <w:rFonts w:ascii="Arial" w:hAnsi="Arial" w:cs="Arial"/>
                <w:sz w:val="22"/>
                <w:szCs w:val="22"/>
              </w:rPr>
              <w:t>7</w:t>
            </w:r>
          </w:p>
        </w:tc>
      </w:tr>
      <w:tr w:rsidR="00E73458" w:rsidRPr="00704C43" w14:paraId="12BEEE88" w14:textId="77777777" w:rsidTr="00CD7842">
        <w:trPr>
          <w:jc w:val="center"/>
        </w:trPr>
        <w:tc>
          <w:tcPr>
            <w:tcW w:w="1231" w:type="pct"/>
          </w:tcPr>
          <w:p w14:paraId="5FDF0867"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69" w:type="pct"/>
          </w:tcPr>
          <w:p w14:paraId="0A524F75" w14:textId="77777777" w:rsidR="00CD7842" w:rsidRPr="00704C43" w:rsidRDefault="00CD7842" w:rsidP="00006862">
            <w:pPr>
              <w:spacing w:before="120" w:after="120"/>
              <w:rPr>
                <w:rFonts w:ascii="Arial" w:hAnsi="Arial" w:cs="Arial"/>
                <w:sz w:val="22"/>
                <w:szCs w:val="22"/>
              </w:rPr>
            </w:pPr>
            <w:r>
              <w:rPr>
                <w:rFonts w:ascii="Arial" w:hAnsi="Arial" w:cs="Arial"/>
                <w:sz w:val="22"/>
                <w:szCs w:val="22"/>
              </w:rPr>
              <w:t xml:space="preserve">Provides a means of </w:t>
            </w:r>
            <w:r w:rsidR="004F032C">
              <w:rPr>
                <w:rFonts w:ascii="Arial" w:hAnsi="Arial" w:cs="Arial"/>
                <w:sz w:val="22"/>
                <w:szCs w:val="22"/>
              </w:rPr>
              <w:t>predicting binomial phenomenon.</w:t>
            </w:r>
          </w:p>
        </w:tc>
      </w:tr>
      <w:tr w:rsidR="00E73458" w:rsidRPr="00704C43" w14:paraId="66D3F5EF" w14:textId="77777777" w:rsidTr="00CD7842">
        <w:trPr>
          <w:jc w:val="center"/>
        </w:trPr>
        <w:tc>
          <w:tcPr>
            <w:tcW w:w="1231" w:type="pct"/>
          </w:tcPr>
          <w:p w14:paraId="41D1A5A2"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69" w:type="pct"/>
          </w:tcPr>
          <w:p w14:paraId="22CC039B"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07B31D4A" w14:textId="77777777" w:rsidR="004F032C" w:rsidRPr="004F032C" w:rsidRDefault="004F032C" w:rsidP="004F032C">
            <w:pPr>
              <w:spacing w:before="120" w:after="120"/>
              <w:rPr>
                <w:rFonts w:ascii="Arial" w:hAnsi="Arial" w:cs="Arial"/>
                <w:sz w:val="22"/>
                <w:szCs w:val="22"/>
              </w:rPr>
            </w:pPr>
            <w:r w:rsidRPr="004F032C">
              <w:rPr>
                <w:rFonts w:ascii="Arial" w:hAnsi="Arial" w:cs="Arial"/>
                <w:sz w:val="22"/>
                <w:szCs w:val="22"/>
              </w:rPr>
              <w:t xml:space="preserve">- Compute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p w14:paraId="7D775A66" w14:textId="77777777" w:rsidR="00E73458" w:rsidRPr="00EE18AB" w:rsidRDefault="004F032C" w:rsidP="004F032C">
            <w:pPr>
              <w:spacing w:before="120" w:after="120"/>
              <w:rPr>
                <w:rFonts w:ascii="Arial" w:hAnsi="Arial" w:cs="Arial"/>
                <w:sz w:val="22"/>
                <w:szCs w:val="22"/>
              </w:rPr>
            </w:pPr>
            <w:r>
              <w:rPr>
                <w:rFonts w:ascii="Arial" w:hAnsi="Arial" w:cs="Arial"/>
                <w:sz w:val="22"/>
                <w:szCs w:val="22"/>
              </w:rPr>
              <w:t>- Interpolate logistic regression model in R to produce a raster layer.</w:t>
            </w:r>
          </w:p>
        </w:tc>
      </w:tr>
      <w:tr w:rsidR="00E73458" w:rsidRPr="00704C43" w14:paraId="40260220" w14:textId="77777777" w:rsidTr="00CD7842">
        <w:trPr>
          <w:jc w:val="center"/>
        </w:trPr>
        <w:tc>
          <w:tcPr>
            <w:tcW w:w="1231" w:type="pct"/>
          </w:tcPr>
          <w:p w14:paraId="6C8ECDD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69" w:type="pct"/>
          </w:tcPr>
          <w:p w14:paraId="3D7B2F75"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r w:rsidR="004F032C">
              <w:rPr>
                <w:rFonts w:ascii="Arial" w:hAnsi="Arial" w:cs="Arial"/>
                <w:sz w:val="22"/>
                <w:szCs w:val="22"/>
              </w:rPr>
              <w:t>Have the computer lab set up with software prior to student arrival.</w:t>
            </w:r>
          </w:p>
          <w:p w14:paraId="39D875A5" w14:textId="77777777" w:rsidR="00E73458" w:rsidRPr="00704C43" w:rsidRDefault="00E73458" w:rsidP="00006862">
            <w:pPr>
              <w:spacing w:before="120" w:after="120"/>
              <w:rPr>
                <w:rFonts w:ascii="Arial" w:hAnsi="Arial" w:cs="Arial"/>
                <w:sz w:val="22"/>
                <w:szCs w:val="22"/>
              </w:rPr>
            </w:pPr>
          </w:p>
        </w:tc>
      </w:tr>
      <w:tr w:rsidR="00E73458" w:rsidRPr="00704C43" w14:paraId="22C5E105" w14:textId="77777777" w:rsidTr="00CD7842">
        <w:trPr>
          <w:jc w:val="center"/>
        </w:trPr>
        <w:tc>
          <w:tcPr>
            <w:tcW w:w="1231" w:type="pct"/>
          </w:tcPr>
          <w:p w14:paraId="0D2C4E89"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69" w:type="pct"/>
          </w:tcPr>
          <w:p w14:paraId="77CD8720" w14:textId="351CDD3B" w:rsidR="00E73458" w:rsidRPr="00704C43" w:rsidRDefault="00E73458" w:rsidP="00A43BB7">
            <w:pPr>
              <w:spacing w:before="120" w:after="120"/>
              <w:rPr>
                <w:rFonts w:ascii="Arial" w:hAnsi="Arial" w:cs="Arial"/>
                <w:sz w:val="22"/>
                <w:szCs w:val="22"/>
              </w:rPr>
            </w:pPr>
            <w:r>
              <w:rPr>
                <w:rFonts w:ascii="Arial" w:hAnsi="Arial" w:cs="Arial"/>
                <w:sz w:val="22"/>
                <w:szCs w:val="22"/>
              </w:rPr>
              <w:t>_</w:t>
            </w:r>
            <w:del w:id="214" w:author="Katey Yoast" w:date="2016-02-09T08:59:00Z">
              <w:r w:rsidR="00DB06A3" w:rsidDel="00F265E5">
                <w:rPr>
                  <w:rFonts w:ascii="Arial" w:hAnsi="Arial" w:cs="Arial"/>
                  <w:sz w:val="22"/>
                  <w:szCs w:val="22"/>
                  <w:u w:val="single"/>
                </w:rPr>
                <w:delText>9</w:delText>
              </w:r>
              <w:r w:rsidR="002C0149" w:rsidDel="00F265E5">
                <w:rPr>
                  <w:rFonts w:ascii="Arial" w:hAnsi="Arial" w:cs="Arial"/>
                  <w:sz w:val="22"/>
                  <w:szCs w:val="22"/>
                  <w:u w:val="single"/>
                </w:rPr>
                <w:delText>0</w:delText>
              </w:r>
            </w:del>
            <w:ins w:id="215" w:author="Katey Yoast" w:date="2016-02-09T08:59:00Z">
              <w:r w:rsidR="00F265E5">
                <w:rPr>
                  <w:rFonts w:ascii="Arial" w:hAnsi="Arial" w:cs="Arial"/>
                  <w:sz w:val="22"/>
                  <w:szCs w:val="22"/>
                  <w:u w:val="single"/>
                </w:rPr>
                <w:t>75</w:t>
              </w:r>
            </w:ins>
            <w:r>
              <w:rPr>
                <w:rFonts w:ascii="Arial" w:hAnsi="Arial" w:cs="Arial"/>
                <w:sz w:val="22"/>
                <w:szCs w:val="22"/>
              </w:rPr>
              <w:t>_</w:t>
            </w:r>
            <w:r w:rsidRPr="00704C43">
              <w:rPr>
                <w:rFonts w:ascii="Arial" w:hAnsi="Arial" w:cs="Arial"/>
                <w:sz w:val="22"/>
                <w:szCs w:val="22"/>
              </w:rPr>
              <w:t xml:space="preserve"> minutes </w:t>
            </w:r>
          </w:p>
        </w:tc>
      </w:tr>
      <w:tr w:rsidR="00E73458" w:rsidRPr="00704C43" w14:paraId="436D1335" w14:textId="77777777" w:rsidTr="00CD7842">
        <w:trPr>
          <w:jc w:val="center"/>
        </w:trPr>
        <w:tc>
          <w:tcPr>
            <w:tcW w:w="1231" w:type="pct"/>
          </w:tcPr>
          <w:p w14:paraId="1C56432D"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69" w:type="pct"/>
          </w:tcPr>
          <w:p w14:paraId="345BDE5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4A86B829" w14:textId="77777777" w:rsidR="00E73458" w:rsidRDefault="00E73458" w:rsidP="00E73458">
      <w:pPr>
        <w:spacing w:before="120" w:after="120"/>
        <w:rPr>
          <w:rFonts w:ascii="Arial" w:hAnsi="Arial" w:cs="Arial"/>
          <w:sz w:val="22"/>
          <w:szCs w:val="22"/>
        </w:rPr>
      </w:pPr>
    </w:p>
    <w:p w14:paraId="2D53E9EB" w14:textId="77777777" w:rsidR="00E73458" w:rsidRDefault="00E73458" w:rsidP="00E73458">
      <w:pPr>
        <w:rPr>
          <w:rFonts w:ascii="Arial" w:hAnsi="Arial" w:cs="Arial"/>
          <w:sz w:val="22"/>
          <w:szCs w:val="22"/>
        </w:rPr>
      </w:pPr>
      <w:r>
        <w:rPr>
          <w:rFonts w:ascii="Arial" w:hAnsi="Arial" w:cs="Arial"/>
          <w:sz w:val="22"/>
          <w:szCs w:val="22"/>
        </w:rPr>
        <w:br w:type="page"/>
      </w:r>
    </w:p>
    <w:p w14:paraId="07419ADD"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2BE7E826" w14:textId="77777777" w:rsidTr="00DB06A3">
        <w:trPr>
          <w:tblHeader/>
          <w:jc w:val="center"/>
        </w:trPr>
        <w:tc>
          <w:tcPr>
            <w:tcW w:w="6393" w:type="dxa"/>
            <w:shd w:val="clear" w:color="auto" w:fill="A6A6A6"/>
            <w:vAlign w:val="center"/>
          </w:tcPr>
          <w:p w14:paraId="7ADED67D"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51D7812E"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5383A0A5"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7BB6B919"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DB06A3" w:rsidRPr="00704C43" w:rsidDel="00F265E5" w14:paraId="5C4F6135" w14:textId="2A9B985B" w:rsidTr="00DB06A3">
        <w:trPr>
          <w:jc w:val="center"/>
          <w:del w:id="216" w:author="Katey Yoast" w:date="2016-02-09T08:59:00Z"/>
        </w:trPr>
        <w:tc>
          <w:tcPr>
            <w:tcW w:w="6393" w:type="dxa"/>
            <w:vAlign w:val="center"/>
          </w:tcPr>
          <w:p w14:paraId="7AC1BB37" w14:textId="0E84E37B" w:rsidR="00DB06A3" w:rsidDel="00F265E5" w:rsidRDefault="00DB06A3" w:rsidP="00006862">
            <w:pPr>
              <w:spacing w:before="120" w:after="120"/>
              <w:rPr>
                <w:del w:id="217" w:author="Katey Yoast" w:date="2016-02-09T08:59:00Z"/>
                <w:rFonts w:ascii="Arial" w:hAnsi="Arial" w:cs="Arial"/>
                <w:sz w:val="22"/>
                <w:szCs w:val="22"/>
              </w:rPr>
            </w:pPr>
            <w:del w:id="218" w:author="Katey Yoast" w:date="2016-02-09T08:59:00Z">
              <w:r w:rsidDel="00F265E5">
                <w:rPr>
                  <w:rFonts w:ascii="Arial" w:hAnsi="Arial" w:cs="Arial"/>
                  <w:sz w:val="22"/>
                  <w:szCs w:val="22"/>
                </w:rPr>
                <w:delText>7.1 Review 1</w:delText>
              </w:r>
              <w:r w:rsidRPr="00DB06A3" w:rsidDel="00F265E5">
                <w:rPr>
                  <w:rFonts w:ascii="Arial" w:hAnsi="Arial" w:cs="Arial"/>
                  <w:sz w:val="22"/>
                  <w:szCs w:val="22"/>
                  <w:vertAlign w:val="superscript"/>
                </w:rPr>
                <w:delText>st</w:delText>
              </w:r>
              <w:r w:rsidDel="00F265E5">
                <w:rPr>
                  <w:rFonts w:ascii="Arial" w:hAnsi="Arial" w:cs="Arial"/>
                  <w:sz w:val="22"/>
                  <w:szCs w:val="22"/>
                </w:rPr>
                <w:delText xml:space="preserve"> half of course</w:delText>
              </w:r>
            </w:del>
          </w:p>
        </w:tc>
        <w:tc>
          <w:tcPr>
            <w:tcW w:w="3287" w:type="dxa"/>
            <w:vAlign w:val="center"/>
          </w:tcPr>
          <w:p w14:paraId="75381CC5" w14:textId="1B17ACDE" w:rsidR="00DB06A3" w:rsidDel="00F265E5" w:rsidRDefault="00DB06A3" w:rsidP="00006862">
            <w:pPr>
              <w:spacing w:before="120" w:after="120"/>
              <w:rPr>
                <w:del w:id="219" w:author="Katey Yoast" w:date="2016-02-09T08:59:00Z"/>
                <w:rFonts w:ascii="Arial" w:hAnsi="Arial" w:cs="Arial"/>
                <w:sz w:val="22"/>
                <w:szCs w:val="22"/>
              </w:rPr>
            </w:pPr>
            <w:del w:id="220" w:author="Katey Yoast" w:date="2016-02-09T08:59:00Z">
              <w:r w:rsidDel="00F265E5">
                <w:rPr>
                  <w:rFonts w:ascii="Arial" w:hAnsi="Arial" w:cs="Arial"/>
                  <w:sz w:val="22"/>
                  <w:szCs w:val="22"/>
                </w:rPr>
                <w:delText>Let’s review what we covered in the online portion of this course ….</w:delText>
              </w:r>
            </w:del>
          </w:p>
          <w:p w14:paraId="04B4B213" w14:textId="764F898D" w:rsidR="00DB06A3" w:rsidDel="00F265E5" w:rsidRDefault="00DB06A3" w:rsidP="00006862">
            <w:pPr>
              <w:spacing w:before="120" w:after="120"/>
              <w:rPr>
                <w:del w:id="221" w:author="Katey Yoast" w:date="2016-02-09T08:59:00Z"/>
                <w:rFonts w:ascii="Arial" w:hAnsi="Arial" w:cs="Arial"/>
                <w:sz w:val="22"/>
                <w:szCs w:val="22"/>
              </w:rPr>
            </w:pPr>
          </w:p>
          <w:p w14:paraId="232023CC" w14:textId="645CDC4F" w:rsidR="00DB06A3" w:rsidDel="00F265E5" w:rsidRDefault="00DB06A3" w:rsidP="00006862">
            <w:pPr>
              <w:spacing w:before="120" w:after="120"/>
              <w:rPr>
                <w:del w:id="222" w:author="Katey Yoast" w:date="2016-02-09T08:59:00Z"/>
                <w:rFonts w:ascii="Arial" w:hAnsi="Arial" w:cs="Arial"/>
                <w:sz w:val="22"/>
                <w:szCs w:val="22"/>
              </w:rPr>
            </w:pPr>
            <w:del w:id="223" w:author="Katey Yoast" w:date="2016-02-09T08:59:00Z">
              <w:r w:rsidDel="00F265E5">
                <w:rPr>
                  <w:rFonts w:ascii="Arial" w:hAnsi="Arial" w:cs="Arial"/>
                  <w:sz w:val="22"/>
                  <w:szCs w:val="22"/>
                </w:rPr>
                <w:delText>Are there any questions</w:delText>
              </w:r>
            </w:del>
          </w:p>
        </w:tc>
        <w:tc>
          <w:tcPr>
            <w:tcW w:w="3701" w:type="dxa"/>
            <w:vAlign w:val="center"/>
          </w:tcPr>
          <w:p w14:paraId="230A18FC" w14:textId="597CA6BA" w:rsidR="00DB06A3" w:rsidDel="00F265E5" w:rsidRDefault="00DB06A3" w:rsidP="00006862">
            <w:pPr>
              <w:spacing w:before="120" w:after="120"/>
              <w:rPr>
                <w:del w:id="224" w:author="Katey Yoast" w:date="2016-02-09T08:59:00Z"/>
                <w:rFonts w:ascii="Arial" w:hAnsi="Arial" w:cs="Arial"/>
                <w:sz w:val="22"/>
                <w:szCs w:val="22"/>
              </w:rPr>
            </w:pPr>
            <w:del w:id="225" w:author="Katey Yoast" w:date="2016-02-09T08:59:00Z">
              <w:r w:rsidDel="00F265E5">
                <w:rPr>
                  <w:rFonts w:ascii="Arial" w:hAnsi="Arial" w:cs="Arial"/>
                  <w:sz w:val="22"/>
                  <w:szCs w:val="22"/>
                </w:rPr>
                <w:delText>See objectives for first 6 modules</w:delText>
              </w:r>
            </w:del>
          </w:p>
        </w:tc>
        <w:tc>
          <w:tcPr>
            <w:tcW w:w="1009" w:type="dxa"/>
            <w:vAlign w:val="center"/>
          </w:tcPr>
          <w:p w14:paraId="556D4726" w14:textId="1E151A38" w:rsidR="00DB06A3" w:rsidDel="00F265E5" w:rsidRDefault="00DB06A3" w:rsidP="00006862">
            <w:pPr>
              <w:spacing w:before="120" w:after="120"/>
              <w:jc w:val="center"/>
              <w:rPr>
                <w:del w:id="226" w:author="Katey Yoast" w:date="2016-02-09T08:59:00Z"/>
                <w:rFonts w:ascii="Arial" w:hAnsi="Arial" w:cs="Arial"/>
                <w:sz w:val="22"/>
                <w:szCs w:val="22"/>
              </w:rPr>
            </w:pPr>
            <w:del w:id="227" w:author="Katey Yoast" w:date="2016-02-09T08:59:00Z">
              <w:r w:rsidDel="00F265E5">
                <w:rPr>
                  <w:rFonts w:ascii="Arial" w:hAnsi="Arial" w:cs="Arial"/>
                  <w:sz w:val="22"/>
                  <w:szCs w:val="22"/>
                </w:rPr>
                <w:delText>15</w:delText>
              </w:r>
            </w:del>
          </w:p>
        </w:tc>
      </w:tr>
      <w:tr w:rsidR="00DB06A3" w:rsidRPr="00704C43" w14:paraId="64FE6E6E" w14:textId="77777777" w:rsidTr="00DB06A3">
        <w:trPr>
          <w:jc w:val="center"/>
        </w:trPr>
        <w:tc>
          <w:tcPr>
            <w:tcW w:w="6393" w:type="dxa"/>
            <w:vAlign w:val="center"/>
          </w:tcPr>
          <w:p w14:paraId="6C511760" w14:textId="1DBE0B8C" w:rsidR="00DB06A3" w:rsidRDefault="00DB06A3" w:rsidP="00A43BB7">
            <w:pPr>
              <w:spacing w:before="120" w:after="120"/>
              <w:rPr>
                <w:rFonts w:ascii="Arial" w:hAnsi="Arial" w:cs="Arial"/>
                <w:sz w:val="22"/>
                <w:szCs w:val="22"/>
              </w:rPr>
            </w:pPr>
            <w:r>
              <w:rPr>
                <w:rFonts w:ascii="Arial" w:hAnsi="Arial" w:cs="Arial"/>
                <w:sz w:val="22"/>
                <w:szCs w:val="22"/>
              </w:rPr>
              <w:t>7.</w:t>
            </w:r>
            <w:del w:id="228" w:author="Katey Yoast" w:date="2016-02-09T09:00:00Z">
              <w:r w:rsidDel="00F265E5">
                <w:rPr>
                  <w:rFonts w:ascii="Arial" w:hAnsi="Arial" w:cs="Arial"/>
                  <w:sz w:val="22"/>
                  <w:szCs w:val="22"/>
                </w:rPr>
                <w:delText>2</w:delText>
              </w:r>
            </w:del>
            <w:ins w:id="229" w:author="Katey Yoast" w:date="2016-02-09T09:00:00Z">
              <w:r w:rsidR="00F265E5">
                <w:rPr>
                  <w:rFonts w:ascii="Arial" w:hAnsi="Arial" w:cs="Arial"/>
                  <w:sz w:val="22"/>
                  <w:szCs w:val="22"/>
                </w:rPr>
                <w:t>1</w:t>
              </w:r>
            </w:ins>
            <w:r>
              <w:rPr>
                <w:rFonts w:ascii="Arial" w:hAnsi="Arial" w:cs="Arial"/>
                <w:sz w:val="22"/>
                <w:szCs w:val="22"/>
              </w:rPr>
              <w:t xml:space="preserve"> Overview of module 7</w:t>
            </w:r>
          </w:p>
        </w:tc>
        <w:tc>
          <w:tcPr>
            <w:tcW w:w="3287" w:type="dxa"/>
            <w:vAlign w:val="center"/>
          </w:tcPr>
          <w:p w14:paraId="7DFAB801" w14:textId="77777777" w:rsidR="00DB06A3" w:rsidRDefault="00DB06A3" w:rsidP="00006862">
            <w:pPr>
              <w:spacing w:before="120" w:after="120"/>
              <w:rPr>
                <w:rFonts w:ascii="Arial" w:hAnsi="Arial" w:cs="Arial"/>
                <w:sz w:val="22"/>
                <w:szCs w:val="22"/>
              </w:rPr>
            </w:pPr>
            <w:r>
              <w:rPr>
                <w:rFonts w:ascii="Arial" w:hAnsi="Arial" w:cs="Arial"/>
                <w:sz w:val="22"/>
                <w:szCs w:val="22"/>
              </w:rPr>
              <w:t>In our logistic regression module, our objectives are to have you ….</w:t>
            </w:r>
          </w:p>
        </w:tc>
        <w:tc>
          <w:tcPr>
            <w:tcW w:w="3701" w:type="dxa"/>
            <w:vAlign w:val="center"/>
          </w:tcPr>
          <w:p w14:paraId="16720191" w14:textId="77777777" w:rsidR="00DB06A3" w:rsidRPr="004F032C" w:rsidRDefault="00DB06A3" w:rsidP="00DB06A3">
            <w:pPr>
              <w:spacing w:before="120" w:after="120"/>
              <w:rPr>
                <w:rFonts w:ascii="Arial" w:hAnsi="Arial" w:cs="Arial"/>
                <w:sz w:val="22"/>
                <w:szCs w:val="22"/>
              </w:rPr>
            </w:pPr>
            <w:r w:rsidRPr="004F032C">
              <w:rPr>
                <w:rFonts w:ascii="Arial" w:hAnsi="Arial" w:cs="Arial"/>
                <w:sz w:val="22"/>
                <w:szCs w:val="22"/>
              </w:rPr>
              <w:t xml:space="preserve">Compute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p w14:paraId="2EB2CD40" w14:textId="77777777" w:rsidR="00DB06A3" w:rsidRDefault="00DB06A3" w:rsidP="00DB06A3">
            <w:pPr>
              <w:spacing w:before="120" w:after="120"/>
              <w:rPr>
                <w:rFonts w:ascii="Arial" w:hAnsi="Arial" w:cs="Arial"/>
                <w:sz w:val="22"/>
                <w:szCs w:val="22"/>
              </w:rPr>
            </w:pPr>
            <w:r>
              <w:rPr>
                <w:rFonts w:ascii="Arial" w:hAnsi="Arial" w:cs="Arial"/>
                <w:sz w:val="22"/>
                <w:szCs w:val="22"/>
              </w:rPr>
              <w:t>Interpolate logistic regression model in R to produce a raster layer.</w:t>
            </w:r>
          </w:p>
        </w:tc>
        <w:tc>
          <w:tcPr>
            <w:tcW w:w="1009" w:type="dxa"/>
            <w:vAlign w:val="center"/>
          </w:tcPr>
          <w:p w14:paraId="1C78E539" w14:textId="77777777" w:rsidR="00DB06A3" w:rsidRDefault="00DB06A3" w:rsidP="00006862">
            <w:pPr>
              <w:spacing w:before="120" w:after="120"/>
              <w:jc w:val="center"/>
              <w:rPr>
                <w:rFonts w:ascii="Arial" w:hAnsi="Arial" w:cs="Arial"/>
                <w:sz w:val="22"/>
                <w:szCs w:val="22"/>
              </w:rPr>
            </w:pPr>
            <w:r>
              <w:rPr>
                <w:rFonts w:ascii="Arial" w:hAnsi="Arial" w:cs="Arial"/>
                <w:sz w:val="22"/>
                <w:szCs w:val="22"/>
              </w:rPr>
              <w:t>5</w:t>
            </w:r>
          </w:p>
        </w:tc>
      </w:tr>
      <w:tr w:rsidR="00DB06A3" w:rsidRPr="00704C43" w14:paraId="57020C07" w14:textId="77777777" w:rsidTr="00DB06A3">
        <w:trPr>
          <w:jc w:val="center"/>
        </w:trPr>
        <w:tc>
          <w:tcPr>
            <w:tcW w:w="6393" w:type="dxa"/>
            <w:vAlign w:val="center"/>
          </w:tcPr>
          <w:p w14:paraId="0FDF710B" w14:textId="1ECDC40A" w:rsidR="00DB06A3" w:rsidRDefault="00DB06A3" w:rsidP="00DB06A3">
            <w:pPr>
              <w:spacing w:before="120" w:after="120"/>
              <w:rPr>
                <w:rFonts w:ascii="Arial" w:hAnsi="Arial" w:cs="Arial"/>
                <w:sz w:val="22"/>
                <w:szCs w:val="22"/>
              </w:rPr>
            </w:pPr>
            <w:r>
              <w:rPr>
                <w:rFonts w:ascii="Arial" w:hAnsi="Arial" w:cs="Arial"/>
                <w:sz w:val="22"/>
                <w:szCs w:val="22"/>
              </w:rPr>
              <w:t>7.</w:t>
            </w:r>
            <w:ins w:id="230" w:author="Katey Yoast" w:date="2016-02-09T09:00:00Z">
              <w:r w:rsidR="00F265E5">
                <w:rPr>
                  <w:rFonts w:ascii="Arial" w:hAnsi="Arial" w:cs="Arial"/>
                  <w:sz w:val="22"/>
                  <w:szCs w:val="22"/>
                </w:rPr>
                <w:t xml:space="preserve">2 </w:t>
              </w:r>
            </w:ins>
            <w:del w:id="231" w:author="Katey Yoast" w:date="2016-02-09T09:00:00Z">
              <w:r w:rsidDel="00F265E5">
                <w:rPr>
                  <w:rFonts w:ascii="Arial" w:hAnsi="Arial" w:cs="Arial"/>
                  <w:sz w:val="22"/>
                  <w:szCs w:val="22"/>
                </w:rPr>
                <w:delText xml:space="preserve">3 </w:delText>
              </w:r>
            </w:del>
            <w:r>
              <w:rPr>
                <w:rFonts w:ascii="Arial" w:hAnsi="Arial" w:cs="Arial"/>
                <w:sz w:val="22"/>
                <w:szCs w:val="22"/>
              </w:rPr>
              <w:t>Open with this question</w:t>
            </w:r>
          </w:p>
        </w:tc>
        <w:tc>
          <w:tcPr>
            <w:tcW w:w="3287" w:type="dxa"/>
            <w:vAlign w:val="center"/>
          </w:tcPr>
          <w:p w14:paraId="0A0068E0"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What is a binomial response or data type that is used in your work?</w:t>
            </w:r>
          </w:p>
        </w:tc>
        <w:tc>
          <w:tcPr>
            <w:tcW w:w="3701" w:type="dxa"/>
            <w:vAlign w:val="center"/>
          </w:tcPr>
          <w:p w14:paraId="4CC3FD7D" w14:textId="77777777" w:rsidR="00DB06A3" w:rsidRDefault="00DB06A3" w:rsidP="00DB06A3">
            <w:pPr>
              <w:spacing w:before="120" w:after="120"/>
              <w:rPr>
                <w:rFonts w:ascii="Arial" w:hAnsi="Arial" w:cs="Arial"/>
                <w:sz w:val="22"/>
                <w:szCs w:val="22"/>
              </w:rPr>
            </w:pPr>
            <w:r>
              <w:rPr>
                <w:rFonts w:ascii="Arial" w:hAnsi="Arial" w:cs="Arial"/>
                <w:sz w:val="22"/>
                <w:szCs w:val="22"/>
              </w:rPr>
              <w:t>Examples for question:</w:t>
            </w:r>
          </w:p>
          <w:p w14:paraId="15E09362" w14:textId="77777777" w:rsidR="00DB06A3" w:rsidRDefault="00DB06A3" w:rsidP="00DB06A3">
            <w:pPr>
              <w:spacing w:before="120" w:after="120"/>
              <w:rPr>
                <w:rFonts w:ascii="Arial" w:hAnsi="Arial" w:cs="Arial"/>
                <w:sz w:val="22"/>
                <w:szCs w:val="22"/>
              </w:rPr>
            </w:pPr>
            <w:r>
              <w:rPr>
                <w:rFonts w:ascii="Arial" w:hAnsi="Arial" w:cs="Arial"/>
                <w:sz w:val="22"/>
                <w:szCs w:val="22"/>
              </w:rPr>
              <w:t xml:space="preserve">   Soil feature presence/absence</w:t>
            </w:r>
          </w:p>
          <w:p w14:paraId="6382CA73" w14:textId="77777777" w:rsidR="00DB06A3" w:rsidRDefault="00DB06A3" w:rsidP="00DB06A3">
            <w:pPr>
              <w:spacing w:before="120" w:after="120"/>
              <w:rPr>
                <w:rFonts w:ascii="Arial" w:hAnsi="Arial" w:cs="Arial"/>
                <w:sz w:val="22"/>
                <w:szCs w:val="22"/>
              </w:rPr>
            </w:pPr>
            <w:r>
              <w:rPr>
                <w:rFonts w:ascii="Arial" w:hAnsi="Arial" w:cs="Arial"/>
                <w:sz w:val="22"/>
                <w:szCs w:val="22"/>
              </w:rPr>
              <w:t xml:space="preserve">   Target soil class/non-target </w:t>
            </w:r>
            <w:r>
              <w:rPr>
                <w:rFonts w:ascii="Arial" w:hAnsi="Arial" w:cs="Arial"/>
                <w:sz w:val="22"/>
                <w:szCs w:val="22"/>
              </w:rPr>
              <w:br/>
              <w:t xml:space="preserve">   classes</w:t>
            </w:r>
          </w:p>
        </w:tc>
        <w:tc>
          <w:tcPr>
            <w:tcW w:w="1009" w:type="dxa"/>
            <w:vAlign w:val="center"/>
          </w:tcPr>
          <w:p w14:paraId="2B9D924B" w14:textId="77777777" w:rsidR="00DB06A3" w:rsidRDefault="00DB06A3" w:rsidP="00DB06A3">
            <w:pPr>
              <w:spacing w:before="120" w:after="120"/>
              <w:jc w:val="center"/>
              <w:rPr>
                <w:rFonts w:ascii="Arial" w:hAnsi="Arial" w:cs="Arial"/>
                <w:sz w:val="22"/>
                <w:szCs w:val="22"/>
              </w:rPr>
            </w:pPr>
            <w:r>
              <w:rPr>
                <w:rFonts w:ascii="Arial" w:hAnsi="Arial" w:cs="Arial"/>
                <w:sz w:val="22"/>
                <w:szCs w:val="22"/>
              </w:rPr>
              <w:t>5</w:t>
            </w:r>
          </w:p>
        </w:tc>
      </w:tr>
      <w:tr w:rsidR="00DB06A3" w:rsidRPr="00704C43" w14:paraId="04913812" w14:textId="77777777" w:rsidTr="00DB06A3">
        <w:trPr>
          <w:jc w:val="center"/>
        </w:trPr>
        <w:tc>
          <w:tcPr>
            <w:tcW w:w="6393" w:type="dxa"/>
            <w:vAlign w:val="center"/>
          </w:tcPr>
          <w:p w14:paraId="04945F02" w14:textId="56E686BA" w:rsidR="00DB06A3" w:rsidRPr="003D4029" w:rsidRDefault="00DB06A3" w:rsidP="00DB06A3">
            <w:pPr>
              <w:spacing w:before="120" w:after="120"/>
              <w:rPr>
                <w:rFonts w:ascii="Arial" w:hAnsi="Arial" w:cs="Arial"/>
                <w:sz w:val="22"/>
                <w:szCs w:val="22"/>
              </w:rPr>
            </w:pPr>
            <w:r>
              <w:rPr>
                <w:rFonts w:ascii="Arial" w:hAnsi="Arial" w:cs="Arial"/>
                <w:sz w:val="22"/>
                <w:szCs w:val="22"/>
              </w:rPr>
              <w:t>7.</w:t>
            </w:r>
            <w:ins w:id="232" w:author="Katey Yoast" w:date="2016-02-09T09:00:00Z">
              <w:r w:rsidR="00F265E5">
                <w:rPr>
                  <w:rFonts w:ascii="Arial" w:hAnsi="Arial" w:cs="Arial"/>
                  <w:sz w:val="22"/>
                  <w:szCs w:val="22"/>
                </w:rPr>
                <w:t>3</w:t>
              </w:r>
            </w:ins>
            <w:del w:id="233" w:author="Katey Yoast" w:date="2016-02-09T09:00:00Z">
              <w:r w:rsidDel="00F265E5">
                <w:rPr>
                  <w:rFonts w:ascii="Arial" w:hAnsi="Arial" w:cs="Arial"/>
                  <w:sz w:val="22"/>
                  <w:szCs w:val="22"/>
                </w:rPr>
                <w:delText>4</w:delText>
              </w:r>
            </w:del>
            <w:r>
              <w:rPr>
                <w:rFonts w:ascii="Arial" w:hAnsi="Arial" w:cs="Arial"/>
                <w:sz w:val="22"/>
                <w:szCs w:val="22"/>
              </w:rPr>
              <w:t xml:space="preserve"> Deliver PowerPoint on c</w:t>
            </w:r>
            <w:r w:rsidRPr="004F032C">
              <w:rPr>
                <w:rFonts w:ascii="Arial" w:hAnsi="Arial" w:cs="Arial"/>
                <w:sz w:val="22"/>
                <w:szCs w:val="22"/>
              </w:rPr>
              <w:t xml:space="preserve">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tc>
        <w:tc>
          <w:tcPr>
            <w:tcW w:w="3287" w:type="dxa"/>
            <w:vAlign w:val="center"/>
          </w:tcPr>
          <w:p w14:paraId="4B0D89DF" w14:textId="77777777" w:rsidR="00DB06A3" w:rsidRPr="003D4029" w:rsidRDefault="00DB06A3" w:rsidP="00DB06A3">
            <w:pPr>
              <w:spacing w:before="120" w:after="120"/>
              <w:rPr>
                <w:rFonts w:ascii="Arial" w:hAnsi="Arial" w:cs="Arial"/>
                <w:sz w:val="22"/>
                <w:szCs w:val="22"/>
              </w:rPr>
            </w:pPr>
          </w:p>
        </w:tc>
        <w:tc>
          <w:tcPr>
            <w:tcW w:w="3701" w:type="dxa"/>
            <w:vAlign w:val="center"/>
          </w:tcPr>
          <w:p w14:paraId="616F080D" w14:textId="77777777" w:rsidR="00DB06A3" w:rsidRDefault="00DB06A3" w:rsidP="00DB06A3">
            <w:pPr>
              <w:spacing w:before="120" w:after="120"/>
              <w:rPr>
                <w:rFonts w:ascii="Arial" w:hAnsi="Arial" w:cs="Arial"/>
                <w:sz w:val="22"/>
                <w:szCs w:val="22"/>
              </w:rPr>
            </w:pPr>
            <w:r>
              <w:rPr>
                <w:rFonts w:ascii="Arial" w:hAnsi="Arial" w:cs="Arial"/>
                <w:sz w:val="22"/>
                <w:szCs w:val="22"/>
              </w:rPr>
              <w:t>See PowerPoint X thru X</w:t>
            </w:r>
          </w:p>
          <w:p w14:paraId="7B94C4F8"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Reference 7.1 thru 7.3</w:t>
            </w:r>
          </w:p>
        </w:tc>
        <w:tc>
          <w:tcPr>
            <w:tcW w:w="1009" w:type="dxa"/>
            <w:vAlign w:val="center"/>
          </w:tcPr>
          <w:p w14:paraId="15554DAA" w14:textId="77777777" w:rsidR="00DB06A3" w:rsidRPr="00704C43" w:rsidRDefault="00DB06A3" w:rsidP="00DB06A3">
            <w:pPr>
              <w:spacing w:before="120" w:after="120"/>
              <w:jc w:val="center"/>
              <w:rPr>
                <w:rFonts w:ascii="Arial" w:hAnsi="Arial" w:cs="Arial"/>
                <w:sz w:val="22"/>
                <w:szCs w:val="22"/>
              </w:rPr>
            </w:pPr>
            <w:r>
              <w:rPr>
                <w:rFonts w:ascii="Arial" w:hAnsi="Arial" w:cs="Arial"/>
                <w:sz w:val="22"/>
                <w:szCs w:val="22"/>
              </w:rPr>
              <w:t>15</w:t>
            </w:r>
          </w:p>
        </w:tc>
      </w:tr>
      <w:tr w:rsidR="00DB06A3" w:rsidRPr="00704C43" w14:paraId="0CD3ACE9" w14:textId="77777777" w:rsidTr="00DB06A3">
        <w:trPr>
          <w:jc w:val="center"/>
        </w:trPr>
        <w:tc>
          <w:tcPr>
            <w:tcW w:w="6393" w:type="dxa"/>
            <w:vAlign w:val="center"/>
          </w:tcPr>
          <w:p w14:paraId="5220BEB0" w14:textId="64CB7844" w:rsidR="00DB06A3" w:rsidRPr="003D4029" w:rsidRDefault="00DB06A3" w:rsidP="00DB06A3">
            <w:pPr>
              <w:spacing w:before="120" w:after="120"/>
              <w:rPr>
                <w:rFonts w:ascii="Arial" w:hAnsi="Arial" w:cs="Arial"/>
                <w:sz w:val="22"/>
                <w:szCs w:val="22"/>
              </w:rPr>
            </w:pPr>
            <w:r>
              <w:rPr>
                <w:rFonts w:ascii="Arial" w:hAnsi="Arial" w:cs="Arial"/>
                <w:sz w:val="22"/>
                <w:szCs w:val="22"/>
              </w:rPr>
              <w:t>7.</w:t>
            </w:r>
            <w:ins w:id="234" w:author="Katey Yoast" w:date="2016-02-09T09:00:00Z">
              <w:r w:rsidR="00F265E5">
                <w:rPr>
                  <w:rFonts w:ascii="Arial" w:hAnsi="Arial" w:cs="Arial"/>
                  <w:sz w:val="22"/>
                  <w:szCs w:val="22"/>
                </w:rPr>
                <w:t>3</w:t>
              </w:r>
            </w:ins>
            <w:del w:id="235" w:author="Katey Yoast" w:date="2016-02-09T09:00:00Z">
              <w:r w:rsidDel="00F265E5">
                <w:rPr>
                  <w:rFonts w:ascii="Arial" w:hAnsi="Arial" w:cs="Arial"/>
                  <w:sz w:val="22"/>
                  <w:szCs w:val="22"/>
                </w:rPr>
                <w:delText>4</w:delText>
              </w:r>
            </w:del>
            <w:r>
              <w:rPr>
                <w:rFonts w:ascii="Arial" w:hAnsi="Arial" w:cs="Arial"/>
                <w:sz w:val="22"/>
                <w:szCs w:val="22"/>
              </w:rPr>
              <w:t>.1  Exercise</w:t>
            </w:r>
          </w:p>
        </w:tc>
        <w:tc>
          <w:tcPr>
            <w:tcW w:w="3287" w:type="dxa"/>
            <w:vAlign w:val="center"/>
          </w:tcPr>
          <w:p w14:paraId="4D404FF6" w14:textId="77777777" w:rsidR="00DB06A3" w:rsidRDefault="00DB06A3" w:rsidP="00DB06A3">
            <w:pPr>
              <w:spacing w:before="120" w:after="120"/>
              <w:rPr>
                <w:rFonts w:ascii="Arial" w:hAnsi="Arial" w:cs="Arial"/>
                <w:sz w:val="22"/>
                <w:szCs w:val="22"/>
              </w:rPr>
            </w:pPr>
            <w:r>
              <w:rPr>
                <w:rFonts w:ascii="Arial" w:hAnsi="Arial" w:cs="Arial"/>
                <w:sz w:val="22"/>
                <w:szCs w:val="22"/>
              </w:rPr>
              <w:t>In this exercise, I want you to</w:t>
            </w:r>
            <w:r w:rsidR="00691BDC">
              <w:rPr>
                <w:rFonts w:ascii="Arial" w:hAnsi="Arial" w:cs="Arial"/>
                <w:sz w:val="22"/>
                <w:szCs w:val="22"/>
              </w:rPr>
              <w:t xml:space="preserve"> individually</w:t>
            </w:r>
            <w:r>
              <w:rPr>
                <w:rFonts w:ascii="Arial" w:hAnsi="Arial" w:cs="Arial"/>
                <w:sz w:val="22"/>
                <w:szCs w:val="22"/>
              </w:rPr>
              <w:t>:</w:t>
            </w:r>
          </w:p>
          <w:p w14:paraId="37486B08" w14:textId="77777777" w:rsidR="00DB06A3" w:rsidRPr="00DB06A3" w:rsidRDefault="00DB06A3" w:rsidP="00DB06A3">
            <w:pPr>
              <w:spacing w:before="120" w:after="120"/>
              <w:rPr>
                <w:rFonts w:ascii="Arial" w:hAnsi="Arial" w:cs="Arial"/>
                <w:sz w:val="22"/>
                <w:szCs w:val="22"/>
              </w:rPr>
            </w:pPr>
            <w:r w:rsidRPr="00DB06A3">
              <w:rPr>
                <w:rFonts w:ascii="Arial" w:hAnsi="Arial" w:cs="Arial"/>
                <w:sz w:val="22"/>
                <w:szCs w:val="22"/>
              </w:rPr>
              <w:t>Create a logistic regression model</w:t>
            </w:r>
          </w:p>
          <w:p w14:paraId="703EE380" w14:textId="77777777" w:rsidR="00DB06A3" w:rsidRPr="00DB06A3" w:rsidRDefault="00DB06A3" w:rsidP="00DB06A3">
            <w:pPr>
              <w:spacing w:before="120" w:after="120"/>
              <w:rPr>
                <w:rFonts w:ascii="Arial" w:hAnsi="Arial" w:cs="Arial"/>
                <w:sz w:val="22"/>
                <w:szCs w:val="22"/>
              </w:rPr>
            </w:pPr>
            <w:r w:rsidRPr="00DB06A3">
              <w:rPr>
                <w:rFonts w:ascii="Arial" w:hAnsi="Arial" w:cs="Arial"/>
                <w:sz w:val="22"/>
                <w:szCs w:val="22"/>
              </w:rPr>
              <w:t>Report descriptive statistics</w:t>
            </w:r>
          </w:p>
          <w:p w14:paraId="37AA9E49" w14:textId="77777777" w:rsidR="00DB06A3" w:rsidRPr="003D4029" w:rsidRDefault="00DB06A3" w:rsidP="00DB06A3">
            <w:pPr>
              <w:spacing w:before="120" w:after="120"/>
              <w:rPr>
                <w:rFonts w:ascii="Arial" w:hAnsi="Arial" w:cs="Arial"/>
                <w:sz w:val="22"/>
                <w:szCs w:val="22"/>
              </w:rPr>
            </w:pPr>
            <w:r w:rsidRPr="00AF3756">
              <w:rPr>
                <w:rFonts w:ascii="Arial" w:hAnsi="Arial" w:cs="Arial"/>
                <w:sz w:val="22"/>
                <w:szCs w:val="22"/>
              </w:rPr>
              <w:t>Interpolate model to raster</w:t>
            </w:r>
            <w:r>
              <w:rPr>
                <w:rFonts w:ascii="Arial" w:hAnsi="Arial" w:cs="Arial"/>
                <w:sz w:val="22"/>
                <w:szCs w:val="22"/>
              </w:rPr>
              <w:t xml:space="preserve"> </w:t>
            </w:r>
            <w:r w:rsidRPr="00AF3756">
              <w:rPr>
                <w:rFonts w:ascii="Arial" w:hAnsi="Arial" w:cs="Arial"/>
                <w:sz w:val="22"/>
                <w:szCs w:val="22"/>
              </w:rPr>
              <w:t xml:space="preserve">layer  </w:t>
            </w:r>
          </w:p>
        </w:tc>
        <w:tc>
          <w:tcPr>
            <w:tcW w:w="3701" w:type="dxa"/>
            <w:vAlign w:val="center"/>
          </w:tcPr>
          <w:p w14:paraId="278728DE" w14:textId="77777777" w:rsidR="00DB06A3" w:rsidRDefault="00DB06A3" w:rsidP="00DB06A3">
            <w:pPr>
              <w:spacing w:before="120" w:after="120"/>
              <w:rPr>
                <w:rFonts w:ascii="Arial" w:hAnsi="Arial" w:cs="Arial"/>
                <w:sz w:val="22"/>
                <w:szCs w:val="22"/>
              </w:rPr>
            </w:pPr>
            <w:r>
              <w:rPr>
                <w:rFonts w:ascii="Arial" w:hAnsi="Arial" w:cs="Arial"/>
                <w:sz w:val="22"/>
                <w:szCs w:val="22"/>
              </w:rPr>
              <w:t>Use common data set</w:t>
            </w:r>
          </w:p>
          <w:p w14:paraId="07379808" w14:textId="77777777" w:rsidR="00DB06A3" w:rsidRDefault="00DB06A3" w:rsidP="00DB06A3">
            <w:pPr>
              <w:spacing w:before="120" w:after="120"/>
              <w:rPr>
                <w:rFonts w:ascii="Arial" w:hAnsi="Arial" w:cs="Arial"/>
                <w:sz w:val="22"/>
                <w:szCs w:val="22"/>
              </w:rPr>
            </w:pPr>
            <w:r>
              <w:rPr>
                <w:rFonts w:ascii="Arial" w:hAnsi="Arial" w:cs="Arial"/>
                <w:sz w:val="22"/>
                <w:szCs w:val="22"/>
              </w:rPr>
              <w:t>Perform exercise individually</w:t>
            </w:r>
          </w:p>
          <w:p w14:paraId="7AD0140A"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Set output parameter to be a probability surface.</w:t>
            </w:r>
          </w:p>
        </w:tc>
        <w:tc>
          <w:tcPr>
            <w:tcW w:w="1009" w:type="dxa"/>
            <w:vAlign w:val="center"/>
          </w:tcPr>
          <w:p w14:paraId="1B9DB91F" w14:textId="77777777" w:rsidR="00DB06A3" w:rsidRPr="00704C43" w:rsidRDefault="00DB06A3" w:rsidP="00DB06A3">
            <w:pPr>
              <w:spacing w:before="120" w:after="120"/>
              <w:jc w:val="center"/>
              <w:rPr>
                <w:rFonts w:ascii="Arial" w:hAnsi="Arial" w:cs="Arial"/>
                <w:sz w:val="22"/>
                <w:szCs w:val="22"/>
              </w:rPr>
            </w:pPr>
            <w:r>
              <w:rPr>
                <w:rFonts w:ascii="Arial" w:hAnsi="Arial" w:cs="Arial"/>
                <w:sz w:val="22"/>
                <w:szCs w:val="22"/>
              </w:rPr>
              <w:t>40</w:t>
            </w:r>
          </w:p>
        </w:tc>
      </w:tr>
      <w:tr w:rsidR="00DB06A3" w:rsidRPr="00704C43" w14:paraId="182DAAA7" w14:textId="77777777" w:rsidTr="00DB06A3">
        <w:trPr>
          <w:jc w:val="center"/>
        </w:trPr>
        <w:tc>
          <w:tcPr>
            <w:tcW w:w="6393" w:type="dxa"/>
            <w:vAlign w:val="center"/>
          </w:tcPr>
          <w:p w14:paraId="2F9D2789" w14:textId="6CD1BBB7" w:rsidR="00DB06A3" w:rsidRPr="003D4029" w:rsidRDefault="00DB06A3" w:rsidP="00DB06A3">
            <w:pPr>
              <w:spacing w:before="120" w:after="120"/>
              <w:rPr>
                <w:rFonts w:ascii="Arial" w:hAnsi="Arial" w:cs="Arial"/>
                <w:iCs/>
                <w:sz w:val="22"/>
                <w:szCs w:val="22"/>
              </w:rPr>
            </w:pPr>
            <w:r>
              <w:rPr>
                <w:rFonts w:ascii="Arial" w:hAnsi="Arial" w:cs="Arial"/>
                <w:iCs/>
                <w:sz w:val="22"/>
                <w:szCs w:val="22"/>
              </w:rPr>
              <w:t>7.</w:t>
            </w:r>
            <w:ins w:id="236" w:author="Katey Yoast" w:date="2016-02-09T09:00:00Z">
              <w:r w:rsidR="00F265E5">
                <w:rPr>
                  <w:rFonts w:ascii="Arial" w:hAnsi="Arial" w:cs="Arial"/>
                  <w:iCs/>
                  <w:sz w:val="22"/>
                  <w:szCs w:val="22"/>
                </w:rPr>
                <w:t>4</w:t>
              </w:r>
            </w:ins>
            <w:del w:id="237" w:author="Katey Yoast" w:date="2016-02-09T09:00:00Z">
              <w:r w:rsidDel="00F265E5">
                <w:rPr>
                  <w:rFonts w:ascii="Arial" w:hAnsi="Arial" w:cs="Arial"/>
                  <w:iCs/>
                  <w:sz w:val="22"/>
                  <w:szCs w:val="22"/>
                </w:rPr>
                <w:delText>5</w:delText>
              </w:r>
            </w:del>
            <w:r>
              <w:rPr>
                <w:rFonts w:ascii="Arial" w:hAnsi="Arial" w:cs="Arial"/>
                <w:iCs/>
                <w:sz w:val="22"/>
                <w:szCs w:val="22"/>
              </w:rPr>
              <w:t xml:space="preserve"> Summary/Review</w:t>
            </w:r>
          </w:p>
        </w:tc>
        <w:tc>
          <w:tcPr>
            <w:tcW w:w="3287" w:type="dxa"/>
            <w:vAlign w:val="center"/>
          </w:tcPr>
          <w:p w14:paraId="3B0271C9" w14:textId="77777777" w:rsidR="00DB06A3" w:rsidRPr="003D4029" w:rsidRDefault="00DB06A3" w:rsidP="00DB06A3">
            <w:pPr>
              <w:spacing w:before="120" w:after="120"/>
              <w:rPr>
                <w:rFonts w:ascii="Arial" w:hAnsi="Arial" w:cs="Arial"/>
                <w:sz w:val="22"/>
                <w:szCs w:val="22"/>
              </w:rPr>
            </w:pPr>
          </w:p>
        </w:tc>
        <w:tc>
          <w:tcPr>
            <w:tcW w:w="3701" w:type="dxa"/>
            <w:vAlign w:val="center"/>
          </w:tcPr>
          <w:p w14:paraId="67D3FCA4" w14:textId="77777777" w:rsidR="00DB06A3" w:rsidRDefault="00DB06A3" w:rsidP="00DB06A3">
            <w:pPr>
              <w:spacing w:before="120" w:after="120"/>
              <w:rPr>
                <w:rFonts w:ascii="Arial" w:hAnsi="Arial" w:cs="Arial"/>
                <w:sz w:val="22"/>
                <w:szCs w:val="22"/>
              </w:rPr>
            </w:pPr>
            <w:r>
              <w:rPr>
                <w:rFonts w:ascii="Arial" w:hAnsi="Arial" w:cs="Arial"/>
                <w:sz w:val="22"/>
                <w:szCs w:val="22"/>
              </w:rPr>
              <w:t>Questions:</w:t>
            </w:r>
          </w:p>
          <w:p w14:paraId="4A900A80" w14:textId="77777777" w:rsidR="00DB06A3" w:rsidRDefault="00DB06A3" w:rsidP="00DB06A3">
            <w:pPr>
              <w:spacing w:before="120" w:after="120"/>
              <w:rPr>
                <w:rFonts w:ascii="Arial" w:hAnsi="Arial" w:cs="Arial"/>
                <w:sz w:val="22"/>
                <w:szCs w:val="22"/>
              </w:rPr>
            </w:pPr>
            <w:r>
              <w:rPr>
                <w:rFonts w:ascii="Arial" w:hAnsi="Arial" w:cs="Arial"/>
                <w:sz w:val="22"/>
                <w:szCs w:val="22"/>
              </w:rPr>
              <w:t>Can you think of a way to use the output in your work?</w:t>
            </w:r>
          </w:p>
          <w:p w14:paraId="12EFB20F" w14:textId="77777777" w:rsidR="00DB06A3" w:rsidRDefault="00DB06A3" w:rsidP="00DB06A3">
            <w:pPr>
              <w:spacing w:before="120" w:after="120"/>
              <w:rPr>
                <w:rFonts w:ascii="Arial" w:hAnsi="Arial" w:cs="Arial"/>
                <w:sz w:val="22"/>
                <w:szCs w:val="22"/>
              </w:rPr>
            </w:pPr>
            <w:r>
              <w:rPr>
                <w:rFonts w:ascii="Arial" w:hAnsi="Arial" w:cs="Arial"/>
                <w:sz w:val="22"/>
                <w:szCs w:val="22"/>
              </w:rPr>
              <w:lastRenderedPageBreak/>
              <w:t>Name some advantages of this technique.</w:t>
            </w:r>
          </w:p>
          <w:p w14:paraId="108EAFF6" w14:textId="77777777" w:rsidR="00DB06A3" w:rsidRPr="000403D0" w:rsidRDefault="00DB06A3" w:rsidP="00DB06A3">
            <w:pPr>
              <w:spacing w:before="120" w:after="120"/>
              <w:rPr>
                <w:rFonts w:ascii="Arial" w:hAnsi="Arial" w:cs="Arial"/>
                <w:color w:val="FF0000"/>
                <w:sz w:val="22"/>
                <w:szCs w:val="22"/>
              </w:rPr>
            </w:pPr>
            <w:r>
              <w:rPr>
                <w:rFonts w:ascii="Arial" w:hAnsi="Arial" w:cs="Arial"/>
                <w:color w:val="FF0000"/>
                <w:sz w:val="22"/>
                <w:szCs w:val="22"/>
              </w:rPr>
              <w:t>A. Works with non-normal data, binomial.</w:t>
            </w:r>
          </w:p>
          <w:p w14:paraId="4D0120EC" w14:textId="77777777" w:rsidR="00DB06A3" w:rsidRDefault="00DB06A3" w:rsidP="00DB06A3">
            <w:pPr>
              <w:spacing w:before="120" w:after="120"/>
              <w:rPr>
                <w:rFonts w:ascii="Arial" w:hAnsi="Arial" w:cs="Arial"/>
                <w:sz w:val="22"/>
                <w:szCs w:val="22"/>
              </w:rPr>
            </w:pPr>
            <w:r>
              <w:rPr>
                <w:rFonts w:ascii="Arial" w:hAnsi="Arial" w:cs="Arial"/>
                <w:sz w:val="22"/>
                <w:szCs w:val="22"/>
              </w:rPr>
              <w:t>Contrast with linear regression</w:t>
            </w:r>
          </w:p>
          <w:p w14:paraId="3F58CC2F" w14:textId="77777777" w:rsidR="00DB06A3" w:rsidRPr="000403D0" w:rsidRDefault="00DB06A3" w:rsidP="00DB06A3">
            <w:pPr>
              <w:spacing w:before="120" w:after="120"/>
              <w:rPr>
                <w:rFonts w:ascii="Arial" w:hAnsi="Arial" w:cs="Arial"/>
                <w:color w:val="FF0000"/>
                <w:sz w:val="22"/>
                <w:szCs w:val="22"/>
              </w:rPr>
            </w:pPr>
            <w:r>
              <w:rPr>
                <w:rFonts w:ascii="Arial" w:hAnsi="Arial" w:cs="Arial"/>
                <w:color w:val="FF0000"/>
                <w:sz w:val="22"/>
                <w:szCs w:val="22"/>
              </w:rPr>
              <w:t>A. Works with non-normal data, binomial, output raster is a probability surface.</w:t>
            </w:r>
          </w:p>
          <w:p w14:paraId="4C9E07BB" w14:textId="77777777" w:rsidR="00DB06A3" w:rsidRPr="003D4029" w:rsidRDefault="00DB06A3" w:rsidP="00DB06A3">
            <w:pPr>
              <w:spacing w:before="120" w:after="120"/>
              <w:rPr>
                <w:rFonts w:ascii="Arial" w:hAnsi="Arial" w:cs="Arial"/>
                <w:sz w:val="22"/>
                <w:szCs w:val="22"/>
              </w:rPr>
            </w:pPr>
          </w:p>
        </w:tc>
        <w:tc>
          <w:tcPr>
            <w:tcW w:w="1009" w:type="dxa"/>
            <w:vAlign w:val="center"/>
          </w:tcPr>
          <w:p w14:paraId="659B76E9" w14:textId="77777777" w:rsidR="00DB06A3" w:rsidRPr="00704C43" w:rsidRDefault="00DB06A3" w:rsidP="00DB06A3">
            <w:pPr>
              <w:spacing w:before="120" w:after="120"/>
              <w:jc w:val="center"/>
              <w:rPr>
                <w:rFonts w:ascii="Arial" w:hAnsi="Arial" w:cs="Arial"/>
                <w:sz w:val="22"/>
                <w:szCs w:val="22"/>
              </w:rPr>
            </w:pPr>
            <w:r>
              <w:rPr>
                <w:rFonts w:ascii="Arial" w:hAnsi="Arial" w:cs="Arial"/>
                <w:sz w:val="22"/>
                <w:szCs w:val="22"/>
              </w:rPr>
              <w:lastRenderedPageBreak/>
              <w:t>10</w:t>
            </w:r>
          </w:p>
        </w:tc>
      </w:tr>
    </w:tbl>
    <w:p w14:paraId="2AF892A0" w14:textId="77777777" w:rsidR="00E73458" w:rsidRPr="00704C43" w:rsidRDefault="00E73458" w:rsidP="00E73458">
      <w:pPr>
        <w:spacing w:before="120" w:after="120"/>
        <w:rPr>
          <w:rFonts w:ascii="Arial" w:hAnsi="Arial" w:cs="Arial"/>
          <w:sz w:val="22"/>
          <w:szCs w:val="22"/>
        </w:rPr>
      </w:pPr>
    </w:p>
    <w:p w14:paraId="1D1DC251"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02C0EE9C" w14:textId="77777777" w:rsidTr="00006862">
        <w:trPr>
          <w:jc w:val="center"/>
        </w:trPr>
        <w:tc>
          <w:tcPr>
            <w:tcW w:w="1271" w:type="pct"/>
          </w:tcPr>
          <w:p w14:paraId="19B46E2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39F18D27" w14:textId="3609B5A4" w:rsidR="00E73458" w:rsidRPr="00704C43" w:rsidRDefault="008E5575" w:rsidP="00006862">
            <w:pPr>
              <w:spacing w:before="120" w:after="120"/>
              <w:rPr>
                <w:rFonts w:ascii="Arial" w:hAnsi="Arial" w:cs="Arial"/>
                <w:sz w:val="22"/>
                <w:szCs w:val="22"/>
              </w:rPr>
            </w:pPr>
            <w:r>
              <w:rPr>
                <w:rFonts w:ascii="Arial" w:hAnsi="Arial" w:cs="Arial"/>
                <w:sz w:val="22"/>
                <w:szCs w:val="22"/>
              </w:rPr>
              <w:t>Tree-</w:t>
            </w:r>
            <w:r w:rsidR="00DC08E3">
              <w:rPr>
                <w:rFonts w:ascii="Arial" w:hAnsi="Arial" w:cs="Arial"/>
                <w:sz w:val="22"/>
                <w:szCs w:val="22"/>
              </w:rPr>
              <w:t>b</w:t>
            </w:r>
            <w:r w:rsidR="00042364">
              <w:rPr>
                <w:rFonts w:ascii="Arial" w:hAnsi="Arial" w:cs="Arial"/>
                <w:sz w:val="22"/>
                <w:szCs w:val="22"/>
              </w:rPr>
              <w:t>ased Models</w:t>
            </w:r>
          </w:p>
        </w:tc>
      </w:tr>
      <w:tr w:rsidR="00E73458" w:rsidRPr="00704C43" w14:paraId="04808361" w14:textId="77777777" w:rsidTr="00006862">
        <w:trPr>
          <w:jc w:val="center"/>
        </w:trPr>
        <w:tc>
          <w:tcPr>
            <w:tcW w:w="1271" w:type="pct"/>
          </w:tcPr>
          <w:p w14:paraId="3E8E7731"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7A7F6632" w14:textId="77777777" w:rsidR="00E73458" w:rsidRPr="00704C43" w:rsidRDefault="00042364" w:rsidP="00006862">
            <w:pPr>
              <w:spacing w:before="120" w:after="120"/>
              <w:rPr>
                <w:rFonts w:ascii="Arial" w:hAnsi="Arial" w:cs="Arial"/>
                <w:sz w:val="22"/>
                <w:szCs w:val="22"/>
              </w:rPr>
            </w:pPr>
            <w:r>
              <w:rPr>
                <w:rFonts w:ascii="Arial" w:hAnsi="Arial" w:cs="Arial"/>
                <w:sz w:val="22"/>
                <w:szCs w:val="22"/>
              </w:rPr>
              <w:t>8</w:t>
            </w:r>
          </w:p>
        </w:tc>
      </w:tr>
      <w:tr w:rsidR="00E73458" w:rsidRPr="00704C43" w14:paraId="56543AFE" w14:textId="77777777" w:rsidTr="00006862">
        <w:trPr>
          <w:jc w:val="center"/>
        </w:trPr>
        <w:tc>
          <w:tcPr>
            <w:tcW w:w="1271" w:type="pct"/>
          </w:tcPr>
          <w:p w14:paraId="513CD36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258765AC" w14:textId="77777777" w:rsidR="00042364" w:rsidRPr="00704C43" w:rsidRDefault="008E5575" w:rsidP="00006862">
            <w:pPr>
              <w:spacing w:before="120" w:after="120"/>
              <w:rPr>
                <w:rFonts w:ascii="Arial" w:hAnsi="Arial" w:cs="Arial"/>
                <w:sz w:val="22"/>
                <w:szCs w:val="22"/>
              </w:rPr>
            </w:pPr>
            <w:r>
              <w:rPr>
                <w:rFonts w:ascii="Arial" w:hAnsi="Arial" w:cs="Arial"/>
                <w:sz w:val="22"/>
                <w:szCs w:val="22"/>
              </w:rPr>
              <w:t>Tree-based models are a common technique for digital soil mapping. Many soil survey problems lend themselves to tree-based techniques.</w:t>
            </w:r>
          </w:p>
        </w:tc>
      </w:tr>
      <w:tr w:rsidR="00E73458" w:rsidRPr="00704C43" w14:paraId="3D6BCB58" w14:textId="77777777" w:rsidTr="00006862">
        <w:trPr>
          <w:jc w:val="center"/>
        </w:trPr>
        <w:tc>
          <w:tcPr>
            <w:tcW w:w="1271" w:type="pct"/>
          </w:tcPr>
          <w:p w14:paraId="7868155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4C086AA0"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79EF4DDE" w14:textId="2D8A3683" w:rsidR="00E73458" w:rsidRDefault="008E5575" w:rsidP="008E5575">
            <w:pPr>
              <w:pStyle w:val="ListParagraph"/>
              <w:numPr>
                <w:ilvl w:val="0"/>
                <w:numId w:val="30"/>
              </w:numPr>
              <w:spacing w:before="120" w:after="120"/>
              <w:rPr>
                <w:rFonts w:ascii="Arial" w:hAnsi="Arial" w:cs="Arial"/>
                <w:sz w:val="22"/>
                <w:szCs w:val="22"/>
              </w:rPr>
            </w:pPr>
            <w:r>
              <w:rPr>
                <w:rFonts w:ascii="Arial" w:hAnsi="Arial" w:cs="Arial"/>
                <w:sz w:val="22"/>
                <w:szCs w:val="22"/>
              </w:rPr>
              <w:t xml:space="preserve">Create and evaluate </w:t>
            </w:r>
            <w:r w:rsidR="007114F6">
              <w:rPr>
                <w:rFonts w:ascii="Arial" w:hAnsi="Arial" w:cs="Arial"/>
                <w:sz w:val="22"/>
                <w:szCs w:val="22"/>
              </w:rPr>
              <w:t>CART and</w:t>
            </w:r>
            <w:r w:rsidR="008D4E7A">
              <w:rPr>
                <w:rFonts w:ascii="Arial" w:hAnsi="Arial" w:cs="Arial"/>
                <w:sz w:val="22"/>
                <w:szCs w:val="22"/>
              </w:rPr>
              <w:t xml:space="preserve"> Random Forest models in R.</w:t>
            </w:r>
          </w:p>
          <w:p w14:paraId="6C8B445E" w14:textId="58869196" w:rsidR="008E5575" w:rsidRDefault="008E5575" w:rsidP="008E5575">
            <w:pPr>
              <w:pStyle w:val="ListParagraph"/>
              <w:numPr>
                <w:ilvl w:val="0"/>
                <w:numId w:val="30"/>
              </w:numPr>
              <w:spacing w:before="120" w:after="120"/>
              <w:rPr>
                <w:rFonts w:ascii="Arial" w:hAnsi="Arial" w:cs="Arial"/>
                <w:sz w:val="22"/>
                <w:szCs w:val="22"/>
              </w:rPr>
            </w:pPr>
            <w:r>
              <w:rPr>
                <w:rFonts w:ascii="Arial" w:hAnsi="Arial" w:cs="Arial"/>
                <w:sz w:val="22"/>
                <w:szCs w:val="22"/>
              </w:rPr>
              <w:t xml:space="preserve">Interpolate </w:t>
            </w:r>
            <w:r w:rsidR="008D4E7A">
              <w:rPr>
                <w:rFonts w:ascii="Arial" w:hAnsi="Arial" w:cs="Arial"/>
                <w:sz w:val="22"/>
                <w:szCs w:val="22"/>
              </w:rPr>
              <w:t>tree-based</w:t>
            </w:r>
            <w:r>
              <w:rPr>
                <w:rFonts w:ascii="Arial" w:hAnsi="Arial" w:cs="Arial"/>
                <w:sz w:val="22"/>
                <w:szCs w:val="22"/>
              </w:rPr>
              <w:t xml:space="preserve"> models in R</w:t>
            </w:r>
            <w:r w:rsidR="008D4E7A">
              <w:rPr>
                <w:rFonts w:ascii="Arial" w:hAnsi="Arial" w:cs="Arial"/>
                <w:sz w:val="22"/>
                <w:szCs w:val="22"/>
              </w:rPr>
              <w:t xml:space="preserve"> </w:t>
            </w:r>
            <w:r>
              <w:rPr>
                <w:rFonts w:ascii="Arial" w:hAnsi="Arial" w:cs="Arial"/>
                <w:sz w:val="22"/>
                <w:szCs w:val="22"/>
              </w:rPr>
              <w:t xml:space="preserve">to a raster </w:t>
            </w:r>
            <w:r w:rsidR="008D4E7A">
              <w:rPr>
                <w:rFonts w:ascii="Arial" w:hAnsi="Arial" w:cs="Arial"/>
                <w:sz w:val="22"/>
                <w:szCs w:val="22"/>
              </w:rPr>
              <w:t>output.</w:t>
            </w:r>
          </w:p>
          <w:p w14:paraId="35CABAC4" w14:textId="77777777" w:rsidR="008E5575" w:rsidRPr="008E5575" w:rsidRDefault="008E5575" w:rsidP="008E5575">
            <w:pPr>
              <w:pStyle w:val="ListParagraph"/>
              <w:spacing w:before="120" w:after="120"/>
              <w:ind w:left="1080"/>
              <w:rPr>
                <w:rFonts w:ascii="Arial" w:hAnsi="Arial" w:cs="Arial"/>
                <w:sz w:val="22"/>
                <w:szCs w:val="22"/>
              </w:rPr>
            </w:pPr>
          </w:p>
        </w:tc>
      </w:tr>
      <w:tr w:rsidR="00E73458" w:rsidRPr="00704C43" w14:paraId="2D6CBD07" w14:textId="77777777" w:rsidTr="00006862">
        <w:trPr>
          <w:jc w:val="center"/>
        </w:trPr>
        <w:tc>
          <w:tcPr>
            <w:tcW w:w="1271" w:type="pct"/>
          </w:tcPr>
          <w:p w14:paraId="6B64B626"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11ACBF14"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2B2B0BB4" w14:textId="77777777" w:rsidR="00E73458" w:rsidRPr="00704C43" w:rsidRDefault="00E73458" w:rsidP="00006862">
            <w:pPr>
              <w:spacing w:before="120" w:after="120"/>
              <w:rPr>
                <w:rFonts w:ascii="Arial" w:hAnsi="Arial" w:cs="Arial"/>
                <w:sz w:val="22"/>
                <w:szCs w:val="22"/>
              </w:rPr>
            </w:pPr>
          </w:p>
        </w:tc>
      </w:tr>
      <w:tr w:rsidR="00E73458" w:rsidRPr="00704C43" w14:paraId="22CFC55F" w14:textId="77777777" w:rsidTr="00006862">
        <w:trPr>
          <w:jc w:val="center"/>
        </w:trPr>
        <w:tc>
          <w:tcPr>
            <w:tcW w:w="1271" w:type="pct"/>
          </w:tcPr>
          <w:p w14:paraId="3F9C77B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70A91D23"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_</w:t>
            </w:r>
            <w:r w:rsidR="00F157AB" w:rsidRPr="00DC2886">
              <w:rPr>
                <w:rFonts w:ascii="Arial" w:hAnsi="Arial" w:cs="Arial"/>
                <w:sz w:val="22"/>
                <w:szCs w:val="22"/>
                <w:u w:val="single"/>
              </w:rPr>
              <w:t>90</w:t>
            </w:r>
            <w:r>
              <w:rPr>
                <w:rFonts w:ascii="Arial" w:hAnsi="Arial" w:cs="Arial"/>
                <w:sz w:val="22"/>
                <w:szCs w:val="22"/>
              </w:rPr>
              <w:t>_</w:t>
            </w:r>
            <w:r w:rsidRPr="00704C43">
              <w:rPr>
                <w:rFonts w:ascii="Arial" w:hAnsi="Arial" w:cs="Arial"/>
                <w:sz w:val="22"/>
                <w:szCs w:val="22"/>
              </w:rPr>
              <w:t xml:space="preserve"> minutes </w:t>
            </w:r>
          </w:p>
        </w:tc>
      </w:tr>
      <w:tr w:rsidR="00E73458" w:rsidRPr="00704C43" w14:paraId="21407E30" w14:textId="77777777" w:rsidTr="00006862">
        <w:trPr>
          <w:jc w:val="center"/>
        </w:trPr>
        <w:tc>
          <w:tcPr>
            <w:tcW w:w="1271" w:type="pct"/>
          </w:tcPr>
          <w:p w14:paraId="17D39885"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2B8ED2F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4235C836" w14:textId="77777777" w:rsidR="00E73458" w:rsidRDefault="00E73458" w:rsidP="00E73458">
      <w:pPr>
        <w:spacing w:before="120" w:after="120"/>
        <w:rPr>
          <w:rFonts w:ascii="Arial" w:hAnsi="Arial" w:cs="Arial"/>
          <w:sz w:val="22"/>
          <w:szCs w:val="22"/>
        </w:rPr>
      </w:pPr>
    </w:p>
    <w:p w14:paraId="244E921E" w14:textId="77777777" w:rsidR="00E73458" w:rsidRDefault="00E73458" w:rsidP="00E73458">
      <w:pPr>
        <w:rPr>
          <w:rFonts w:ascii="Arial" w:hAnsi="Arial" w:cs="Arial"/>
          <w:sz w:val="22"/>
          <w:szCs w:val="22"/>
        </w:rPr>
      </w:pPr>
      <w:r>
        <w:rPr>
          <w:rFonts w:ascii="Arial" w:hAnsi="Arial" w:cs="Arial"/>
          <w:sz w:val="22"/>
          <w:szCs w:val="22"/>
        </w:rPr>
        <w:br w:type="page"/>
      </w:r>
    </w:p>
    <w:p w14:paraId="75483BD9"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5D993FA0" w14:textId="77777777" w:rsidTr="00F47D9C">
        <w:trPr>
          <w:tblHeader/>
          <w:jc w:val="center"/>
        </w:trPr>
        <w:tc>
          <w:tcPr>
            <w:tcW w:w="6393" w:type="dxa"/>
            <w:shd w:val="clear" w:color="auto" w:fill="A6A6A6"/>
            <w:vAlign w:val="center"/>
          </w:tcPr>
          <w:p w14:paraId="6F2CE173"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27D1EF17"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3BCE1801"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6C7B9F40"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BF60F1" w:rsidRPr="00704C43" w14:paraId="00F0A930" w14:textId="77777777" w:rsidTr="00F47D9C">
        <w:trPr>
          <w:jc w:val="center"/>
        </w:trPr>
        <w:tc>
          <w:tcPr>
            <w:tcW w:w="6393" w:type="dxa"/>
            <w:vAlign w:val="center"/>
          </w:tcPr>
          <w:p w14:paraId="5B2AD42F" w14:textId="77777777" w:rsidR="00BF60F1" w:rsidRDefault="00BF60F1" w:rsidP="00BF60F1">
            <w:pPr>
              <w:spacing w:before="120" w:after="120"/>
              <w:rPr>
                <w:rFonts w:ascii="Arial" w:hAnsi="Arial" w:cs="Arial"/>
                <w:sz w:val="22"/>
                <w:szCs w:val="22"/>
              </w:rPr>
            </w:pPr>
            <w:r>
              <w:rPr>
                <w:rFonts w:ascii="Arial" w:hAnsi="Arial" w:cs="Arial"/>
                <w:sz w:val="22"/>
                <w:szCs w:val="22"/>
              </w:rPr>
              <w:t>8.1 Review Module 7</w:t>
            </w:r>
          </w:p>
        </w:tc>
        <w:tc>
          <w:tcPr>
            <w:tcW w:w="3287" w:type="dxa"/>
            <w:vAlign w:val="center"/>
          </w:tcPr>
          <w:p w14:paraId="151B00F8" w14:textId="77777777" w:rsidR="00BF60F1" w:rsidRDefault="00BF60F1" w:rsidP="00BF60F1">
            <w:pPr>
              <w:spacing w:before="120" w:after="120"/>
              <w:rPr>
                <w:rFonts w:ascii="Arial" w:hAnsi="Arial" w:cs="Arial"/>
                <w:sz w:val="22"/>
                <w:szCs w:val="22"/>
              </w:rPr>
            </w:pPr>
          </w:p>
        </w:tc>
        <w:tc>
          <w:tcPr>
            <w:tcW w:w="3701" w:type="dxa"/>
            <w:vAlign w:val="center"/>
          </w:tcPr>
          <w:p w14:paraId="4800E12A" w14:textId="77777777" w:rsidR="00BF60F1" w:rsidRPr="004F032C" w:rsidRDefault="00BF60F1" w:rsidP="00BF60F1">
            <w:pPr>
              <w:spacing w:before="120" w:after="120"/>
              <w:rPr>
                <w:rFonts w:ascii="Arial" w:hAnsi="Arial" w:cs="Arial"/>
                <w:sz w:val="22"/>
                <w:szCs w:val="22"/>
              </w:rPr>
            </w:pPr>
            <w:r w:rsidRPr="004F032C">
              <w:rPr>
                <w:rFonts w:ascii="Arial" w:hAnsi="Arial" w:cs="Arial"/>
                <w:sz w:val="22"/>
                <w:szCs w:val="22"/>
              </w:rPr>
              <w:t xml:space="preserve">Compute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p w14:paraId="64CAF580" w14:textId="77777777" w:rsidR="00BF60F1" w:rsidRDefault="00BF60F1" w:rsidP="00BF60F1">
            <w:pPr>
              <w:spacing w:before="120" w:after="120"/>
              <w:rPr>
                <w:rFonts w:ascii="Arial" w:hAnsi="Arial" w:cs="Arial"/>
                <w:sz w:val="22"/>
                <w:szCs w:val="22"/>
              </w:rPr>
            </w:pPr>
            <w:r>
              <w:rPr>
                <w:rFonts w:ascii="Arial" w:hAnsi="Arial" w:cs="Arial"/>
                <w:sz w:val="22"/>
                <w:szCs w:val="22"/>
              </w:rPr>
              <w:t>Interpolate logistic regression model in R to produce a raster layer.</w:t>
            </w:r>
          </w:p>
        </w:tc>
        <w:tc>
          <w:tcPr>
            <w:tcW w:w="1009" w:type="dxa"/>
            <w:vAlign w:val="center"/>
          </w:tcPr>
          <w:p w14:paraId="59392942" w14:textId="77777777" w:rsidR="00BF60F1" w:rsidRPr="00704C43" w:rsidRDefault="00BF60F1" w:rsidP="00BF60F1">
            <w:pPr>
              <w:spacing w:before="120" w:after="120"/>
              <w:jc w:val="center"/>
              <w:rPr>
                <w:rFonts w:ascii="Arial" w:hAnsi="Arial" w:cs="Arial"/>
                <w:sz w:val="22"/>
                <w:szCs w:val="22"/>
              </w:rPr>
            </w:pPr>
            <w:r>
              <w:rPr>
                <w:rFonts w:ascii="Arial" w:hAnsi="Arial" w:cs="Arial"/>
                <w:sz w:val="22"/>
                <w:szCs w:val="22"/>
              </w:rPr>
              <w:t>5</w:t>
            </w:r>
          </w:p>
        </w:tc>
      </w:tr>
      <w:tr w:rsidR="00BF60F1" w:rsidRPr="00704C43" w14:paraId="397AD7DB" w14:textId="77777777" w:rsidTr="00F47D9C">
        <w:trPr>
          <w:jc w:val="center"/>
        </w:trPr>
        <w:tc>
          <w:tcPr>
            <w:tcW w:w="6393" w:type="dxa"/>
            <w:vAlign w:val="center"/>
          </w:tcPr>
          <w:p w14:paraId="2B97529B" w14:textId="77777777" w:rsidR="00BF60F1" w:rsidRDefault="00BF60F1" w:rsidP="00BF60F1">
            <w:pPr>
              <w:spacing w:before="120" w:after="120"/>
              <w:rPr>
                <w:rFonts w:ascii="Arial" w:hAnsi="Arial" w:cs="Arial"/>
                <w:sz w:val="22"/>
                <w:szCs w:val="22"/>
              </w:rPr>
            </w:pPr>
            <w:r>
              <w:rPr>
                <w:rFonts w:ascii="Arial" w:hAnsi="Arial" w:cs="Arial"/>
                <w:sz w:val="22"/>
                <w:szCs w:val="22"/>
              </w:rPr>
              <w:t>8.2 Overview of Module 8</w:t>
            </w:r>
          </w:p>
        </w:tc>
        <w:tc>
          <w:tcPr>
            <w:tcW w:w="3287" w:type="dxa"/>
            <w:vAlign w:val="center"/>
          </w:tcPr>
          <w:p w14:paraId="6748D8AD" w14:textId="77777777" w:rsidR="00BF60F1" w:rsidRDefault="00BF60F1" w:rsidP="00BF60F1">
            <w:pPr>
              <w:spacing w:before="120" w:after="120"/>
              <w:rPr>
                <w:rFonts w:ascii="Arial" w:hAnsi="Arial" w:cs="Arial"/>
                <w:sz w:val="22"/>
                <w:szCs w:val="22"/>
              </w:rPr>
            </w:pPr>
            <w:r>
              <w:rPr>
                <w:rFonts w:ascii="Arial" w:hAnsi="Arial" w:cs="Arial"/>
                <w:sz w:val="22"/>
                <w:szCs w:val="22"/>
              </w:rPr>
              <w:t>Everyone take a moment to read the objectives for this module.</w:t>
            </w:r>
          </w:p>
        </w:tc>
        <w:tc>
          <w:tcPr>
            <w:tcW w:w="3701" w:type="dxa"/>
            <w:vAlign w:val="center"/>
          </w:tcPr>
          <w:p w14:paraId="0356DEE6" w14:textId="77777777" w:rsidR="008D4E7A" w:rsidRPr="00DC08E3" w:rsidRDefault="008D4E7A" w:rsidP="00DC08E3">
            <w:pPr>
              <w:spacing w:before="120" w:after="120"/>
              <w:rPr>
                <w:rFonts w:ascii="Arial" w:hAnsi="Arial" w:cs="Arial"/>
                <w:sz w:val="22"/>
                <w:szCs w:val="22"/>
              </w:rPr>
            </w:pPr>
            <w:r w:rsidRPr="00DC08E3">
              <w:rPr>
                <w:rFonts w:ascii="Arial" w:hAnsi="Arial" w:cs="Arial"/>
                <w:sz w:val="22"/>
                <w:szCs w:val="22"/>
              </w:rPr>
              <w:t>Create and evaluate CART and Random Forest models in R.</w:t>
            </w:r>
          </w:p>
          <w:p w14:paraId="460C10E1" w14:textId="32609161" w:rsidR="00BF60F1" w:rsidRDefault="008D4E7A" w:rsidP="00BF60F1">
            <w:pPr>
              <w:spacing w:before="120" w:after="120"/>
              <w:rPr>
                <w:rFonts w:ascii="Arial" w:hAnsi="Arial" w:cs="Arial"/>
                <w:sz w:val="22"/>
                <w:szCs w:val="22"/>
              </w:rPr>
            </w:pPr>
            <w:r w:rsidRPr="00DC08E3">
              <w:rPr>
                <w:rFonts w:ascii="Arial" w:hAnsi="Arial" w:cs="Arial"/>
                <w:sz w:val="22"/>
                <w:szCs w:val="22"/>
              </w:rPr>
              <w:t>Interpolate tree-based models in R to a raster output.</w:t>
            </w:r>
          </w:p>
        </w:tc>
        <w:tc>
          <w:tcPr>
            <w:tcW w:w="1009" w:type="dxa"/>
            <w:vAlign w:val="center"/>
          </w:tcPr>
          <w:p w14:paraId="57F051B1" w14:textId="77777777" w:rsidR="00BF60F1" w:rsidRPr="00704C43" w:rsidRDefault="00BF60F1" w:rsidP="00BF60F1">
            <w:pPr>
              <w:spacing w:before="120" w:after="120"/>
              <w:jc w:val="center"/>
              <w:rPr>
                <w:rFonts w:ascii="Arial" w:hAnsi="Arial" w:cs="Arial"/>
                <w:sz w:val="22"/>
                <w:szCs w:val="22"/>
              </w:rPr>
            </w:pPr>
            <w:r>
              <w:rPr>
                <w:rFonts w:ascii="Arial" w:hAnsi="Arial" w:cs="Arial"/>
                <w:sz w:val="22"/>
                <w:szCs w:val="22"/>
              </w:rPr>
              <w:t>2</w:t>
            </w:r>
          </w:p>
        </w:tc>
      </w:tr>
      <w:tr w:rsidR="00BF60F1" w:rsidRPr="00704C43" w14:paraId="464C8ED4" w14:textId="77777777" w:rsidTr="002E703B">
        <w:trPr>
          <w:jc w:val="center"/>
        </w:trPr>
        <w:tc>
          <w:tcPr>
            <w:tcW w:w="6393" w:type="dxa"/>
            <w:vAlign w:val="center"/>
          </w:tcPr>
          <w:p w14:paraId="38B7BD42" w14:textId="77777777" w:rsidR="00BF60F1" w:rsidRDefault="00BF60F1" w:rsidP="00BF60F1">
            <w:pPr>
              <w:spacing w:before="120" w:after="120"/>
              <w:rPr>
                <w:rFonts w:ascii="Arial" w:hAnsi="Arial" w:cs="Arial"/>
                <w:sz w:val="22"/>
                <w:szCs w:val="22"/>
              </w:rPr>
            </w:pPr>
            <w:r>
              <w:rPr>
                <w:rFonts w:ascii="Arial" w:hAnsi="Arial" w:cs="Arial"/>
                <w:sz w:val="22"/>
                <w:szCs w:val="22"/>
              </w:rPr>
              <w:t>8.3 Open with the que</w:t>
            </w:r>
            <w:bookmarkStart w:id="238" w:name="_GoBack"/>
            <w:bookmarkEnd w:id="238"/>
            <w:r>
              <w:rPr>
                <w:rFonts w:ascii="Arial" w:hAnsi="Arial" w:cs="Arial"/>
                <w:sz w:val="22"/>
                <w:szCs w:val="22"/>
              </w:rPr>
              <w:t>stion</w:t>
            </w:r>
          </w:p>
        </w:tc>
        <w:tc>
          <w:tcPr>
            <w:tcW w:w="3287" w:type="dxa"/>
            <w:vAlign w:val="center"/>
          </w:tcPr>
          <w:p w14:paraId="7BE45880" w14:textId="77777777" w:rsidR="00BF60F1" w:rsidRDefault="00BF60F1" w:rsidP="002E703B">
            <w:pPr>
              <w:spacing w:before="120" w:after="120"/>
              <w:rPr>
                <w:rFonts w:ascii="Arial" w:hAnsi="Arial" w:cs="Arial"/>
                <w:sz w:val="22"/>
                <w:szCs w:val="22"/>
              </w:rPr>
            </w:pPr>
            <w:r>
              <w:rPr>
                <w:rFonts w:ascii="Arial" w:hAnsi="Arial" w:cs="Arial"/>
                <w:sz w:val="22"/>
                <w:szCs w:val="22"/>
              </w:rPr>
              <w:t>How have you, or could you, use decision trees?</w:t>
            </w:r>
          </w:p>
        </w:tc>
        <w:tc>
          <w:tcPr>
            <w:tcW w:w="3701" w:type="dxa"/>
            <w:vAlign w:val="center"/>
          </w:tcPr>
          <w:p w14:paraId="02242A4E" w14:textId="77777777" w:rsidR="00BF60F1" w:rsidRDefault="00BF60F1" w:rsidP="002E703B">
            <w:pPr>
              <w:spacing w:before="120" w:after="120"/>
              <w:rPr>
                <w:rFonts w:ascii="Arial" w:hAnsi="Arial" w:cs="Arial"/>
                <w:sz w:val="22"/>
                <w:szCs w:val="22"/>
              </w:rPr>
            </w:pPr>
          </w:p>
        </w:tc>
        <w:tc>
          <w:tcPr>
            <w:tcW w:w="1009" w:type="dxa"/>
            <w:vAlign w:val="center"/>
          </w:tcPr>
          <w:p w14:paraId="407792EE" w14:textId="77777777" w:rsidR="00BF60F1" w:rsidRPr="00704C43" w:rsidRDefault="00BF60F1" w:rsidP="002E703B">
            <w:pPr>
              <w:spacing w:before="120" w:after="120"/>
              <w:jc w:val="center"/>
              <w:rPr>
                <w:rFonts w:ascii="Arial" w:hAnsi="Arial" w:cs="Arial"/>
                <w:sz w:val="22"/>
                <w:szCs w:val="22"/>
              </w:rPr>
            </w:pPr>
            <w:r>
              <w:rPr>
                <w:rFonts w:ascii="Arial" w:hAnsi="Arial" w:cs="Arial"/>
                <w:sz w:val="22"/>
                <w:szCs w:val="22"/>
              </w:rPr>
              <w:t>3</w:t>
            </w:r>
          </w:p>
        </w:tc>
      </w:tr>
      <w:tr w:rsidR="00BF60F1" w:rsidRPr="00704C43" w14:paraId="5575F4DA" w14:textId="77777777" w:rsidTr="00F47D9C">
        <w:trPr>
          <w:jc w:val="center"/>
        </w:trPr>
        <w:tc>
          <w:tcPr>
            <w:tcW w:w="6393" w:type="dxa"/>
            <w:vAlign w:val="center"/>
          </w:tcPr>
          <w:p w14:paraId="021027BF" w14:textId="526B7C60" w:rsidR="00BF60F1" w:rsidRPr="003D4029" w:rsidRDefault="00BF60F1" w:rsidP="00276F8C">
            <w:pPr>
              <w:spacing w:before="120" w:after="120"/>
              <w:rPr>
                <w:rFonts w:ascii="Arial" w:hAnsi="Arial" w:cs="Arial"/>
                <w:sz w:val="22"/>
                <w:szCs w:val="22"/>
              </w:rPr>
            </w:pPr>
            <w:r>
              <w:rPr>
                <w:rFonts w:ascii="Arial" w:hAnsi="Arial" w:cs="Arial"/>
                <w:sz w:val="22"/>
                <w:szCs w:val="22"/>
              </w:rPr>
              <w:t xml:space="preserve">8.4 Deliver PowerPoint on </w:t>
            </w:r>
            <w:del w:id="239" w:author="Katey Yoast" w:date="2016-02-09T14:06:00Z">
              <w:r w:rsidDel="00A50102">
                <w:rPr>
                  <w:rFonts w:ascii="Arial" w:hAnsi="Arial" w:cs="Arial"/>
                  <w:sz w:val="22"/>
                  <w:szCs w:val="22"/>
                </w:rPr>
                <w:delText>create and evaluate a classification tree model in R.</w:delText>
              </w:r>
            </w:del>
            <w:ins w:id="240" w:author="Katey Yoast" w:date="2016-02-09T15:33:00Z">
              <w:r w:rsidR="00276F8C">
                <w:rPr>
                  <w:rFonts w:ascii="Arial" w:hAnsi="Arial" w:cs="Arial"/>
                  <w:sz w:val="22"/>
                  <w:szCs w:val="22"/>
                </w:rPr>
                <w:t>creating and evaluating CART models in R.</w:t>
              </w:r>
            </w:ins>
          </w:p>
        </w:tc>
        <w:tc>
          <w:tcPr>
            <w:tcW w:w="3287" w:type="dxa"/>
            <w:vAlign w:val="center"/>
          </w:tcPr>
          <w:p w14:paraId="40D17DDD" w14:textId="77777777" w:rsidR="00BF60F1" w:rsidRPr="003D4029" w:rsidRDefault="00BF60F1" w:rsidP="00BF60F1">
            <w:pPr>
              <w:spacing w:before="120" w:after="120"/>
              <w:rPr>
                <w:rFonts w:ascii="Arial" w:hAnsi="Arial" w:cs="Arial"/>
                <w:sz w:val="22"/>
                <w:szCs w:val="22"/>
              </w:rPr>
            </w:pPr>
          </w:p>
        </w:tc>
        <w:tc>
          <w:tcPr>
            <w:tcW w:w="3701" w:type="dxa"/>
            <w:vAlign w:val="center"/>
          </w:tcPr>
          <w:p w14:paraId="3FD658F6" w14:textId="77777777" w:rsidR="00BF60F1" w:rsidRDefault="00BF60F1" w:rsidP="00BF60F1">
            <w:pPr>
              <w:spacing w:before="120" w:after="120"/>
              <w:rPr>
                <w:rFonts w:ascii="Arial" w:hAnsi="Arial" w:cs="Arial"/>
                <w:sz w:val="22"/>
                <w:szCs w:val="22"/>
              </w:rPr>
            </w:pPr>
            <w:r>
              <w:rPr>
                <w:rFonts w:ascii="Arial" w:hAnsi="Arial" w:cs="Arial"/>
                <w:sz w:val="22"/>
                <w:szCs w:val="22"/>
              </w:rPr>
              <w:t>See PowerPoint X thru X</w:t>
            </w:r>
          </w:p>
          <w:p w14:paraId="6132D136" w14:textId="08802FE3" w:rsidR="00BF60F1" w:rsidRPr="003D4029" w:rsidRDefault="00BF60F1" w:rsidP="00BF60F1">
            <w:pPr>
              <w:spacing w:before="120" w:after="120"/>
              <w:rPr>
                <w:rFonts w:ascii="Arial" w:hAnsi="Arial" w:cs="Arial"/>
                <w:sz w:val="22"/>
                <w:szCs w:val="22"/>
              </w:rPr>
            </w:pPr>
            <w:r>
              <w:rPr>
                <w:rFonts w:ascii="Arial" w:hAnsi="Arial" w:cs="Arial"/>
                <w:sz w:val="22"/>
                <w:szCs w:val="22"/>
              </w:rPr>
              <w:t>Reference 8.1 - 8.3</w:t>
            </w:r>
          </w:p>
        </w:tc>
        <w:tc>
          <w:tcPr>
            <w:tcW w:w="1009" w:type="dxa"/>
            <w:vAlign w:val="center"/>
          </w:tcPr>
          <w:p w14:paraId="7590F78E"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10</w:t>
            </w:r>
          </w:p>
        </w:tc>
      </w:tr>
      <w:tr w:rsidR="00BF60F1" w:rsidRPr="00704C43" w14:paraId="666B064C" w14:textId="77777777" w:rsidTr="00F47D9C">
        <w:trPr>
          <w:jc w:val="center"/>
        </w:trPr>
        <w:tc>
          <w:tcPr>
            <w:tcW w:w="6393" w:type="dxa"/>
            <w:vAlign w:val="center"/>
          </w:tcPr>
          <w:p w14:paraId="293F2930"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8.4.1 Exercise</w:t>
            </w:r>
          </w:p>
        </w:tc>
        <w:tc>
          <w:tcPr>
            <w:tcW w:w="3287" w:type="dxa"/>
            <w:vAlign w:val="center"/>
          </w:tcPr>
          <w:p w14:paraId="771BCFAE" w14:textId="77777777" w:rsidR="00BF60F1" w:rsidRDefault="00BF60F1" w:rsidP="00BF60F1">
            <w:pPr>
              <w:spacing w:before="120" w:after="120"/>
              <w:rPr>
                <w:rFonts w:ascii="Arial" w:hAnsi="Arial" w:cs="Arial"/>
                <w:sz w:val="22"/>
                <w:szCs w:val="22"/>
              </w:rPr>
            </w:pPr>
            <w:r>
              <w:rPr>
                <w:rFonts w:ascii="Arial" w:hAnsi="Arial" w:cs="Arial"/>
                <w:sz w:val="22"/>
                <w:szCs w:val="22"/>
              </w:rPr>
              <w:t>In this exercise, I want you to:</w:t>
            </w:r>
          </w:p>
          <w:p w14:paraId="00FB3DBA" w14:textId="44FE2DCA"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r>
              <w:rPr>
                <w:rFonts w:ascii="Arial" w:hAnsi="Arial" w:cs="Arial"/>
                <w:sz w:val="22"/>
                <w:szCs w:val="22"/>
              </w:rPr>
              <w:t xml:space="preserve">classification </w:t>
            </w:r>
            <w:ins w:id="241" w:author="Katey Yoast" w:date="2016-02-09T14:07:00Z">
              <w:r w:rsidR="00A50102">
                <w:rPr>
                  <w:rFonts w:ascii="Arial" w:hAnsi="Arial" w:cs="Arial"/>
                  <w:sz w:val="22"/>
                  <w:szCs w:val="22"/>
                </w:rPr>
                <w:t xml:space="preserve">and </w:t>
              </w:r>
            </w:ins>
            <w:ins w:id="242" w:author="Katey Yoast" w:date="2016-02-09T14:13:00Z">
              <w:r w:rsidR="00D617C0">
                <w:rPr>
                  <w:rFonts w:ascii="Arial" w:hAnsi="Arial" w:cs="Arial"/>
                  <w:sz w:val="22"/>
                  <w:szCs w:val="22"/>
                </w:rPr>
                <w:t xml:space="preserve">a </w:t>
              </w:r>
            </w:ins>
            <w:ins w:id="243" w:author="Katey Yoast" w:date="2016-02-09T14:07:00Z">
              <w:r w:rsidR="00A50102">
                <w:rPr>
                  <w:rFonts w:ascii="Arial" w:hAnsi="Arial" w:cs="Arial"/>
                  <w:sz w:val="22"/>
                  <w:szCs w:val="22"/>
                </w:rPr>
                <w:t xml:space="preserve">regression </w:t>
              </w:r>
            </w:ins>
            <w:r>
              <w:rPr>
                <w:rFonts w:ascii="Arial" w:hAnsi="Arial" w:cs="Arial"/>
                <w:sz w:val="22"/>
                <w:szCs w:val="22"/>
              </w:rPr>
              <w:t>tree</w:t>
            </w:r>
            <w:r w:rsidRPr="00AF3756">
              <w:rPr>
                <w:rFonts w:ascii="Arial" w:hAnsi="Arial" w:cs="Arial"/>
                <w:sz w:val="22"/>
                <w:szCs w:val="22"/>
              </w:rPr>
              <w:t xml:space="preserve"> model</w:t>
            </w:r>
            <w:ins w:id="244" w:author="Katey Yoast" w:date="2016-02-09T14:09:00Z">
              <w:r w:rsidR="00A50102">
                <w:rPr>
                  <w:rFonts w:ascii="Arial" w:hAnsi="Arial" w:cs="Arial"/>
                  <w:sz w:val="22"/>
                  <w:szCs w:val="22"/>
                </w:rPr>
                <w:t xml:space="preserve"> using rpart</w:t>
              </w:r>
            </w:ins>
          </w:p>
          <w:p w14:paraId="417BB142"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Report </w:t>
            </w:r>
            <w:r>
              <w:rPr>
                <w:rFonts w:ascii="Arial" w:hAnsi="Arial" w:cs="Arial"/>
                <w:sz w:val="22"/>
                <w:szCs w:val="22"/>
              </w:rPr>
              <w:t>summary</w:t>
            </w:r>
            <w:r w:rsidRPr="00AF3756">
              <w:rPr>
                <w:rFonts w:ascii="Arial" w:hAnsi="Arial" w:cs="Arial"/>
                <w:sz w:val="22"/>
                <w:szCs w:val="22"/>
              </w:rPr>
              <w:t xml:space="preserve"> statistics</w:t>
            </w:r>
          </w:p>
          <w:p w14:paraId="414BFCA8" w14:textId="0DB1792D" w:rsidR="00BF60F1" w:rsidDel="00276F8C" w:rsidRDefault="00BF60F1" w:rsidP="00276F8C">
            <w:pPr>
              <w:spacing w:before="120" w:after="120"/>
              <w:rPr>
                <w:del w:id="245" w:author="Katey Yoast" w:date="2016-02-09T15:24:00Z"/>
                <w:rFonts w:ascii="Arial" w:hAnsi="Arial" w:cs="Arial"/>
                <w:sz w:val="22"/>
                <w:szCs w:val="22"/>
              </w:rPr>
            </w:pPr>
            <w:del w:id="246" w:author="Katey Yoast" w:date="2016-02-09T15:24:00Z">
              <w:r w:rsidDel="00276F8C">
                <w:rPr>
                  <w:rFonts w:ascii="Arial" w:hAnsi="Arial" w:cs="Arial"/>
                  <w:sz w:val="22"/>
                  <w:szCs w:val="22"/>
                </w:rPr>
                <w:delText xml:space="preserve">-  </w:delText>
              </w:r>
              <w:r w:rsidR="00DC08E3" w:rsidDel="00276F8C">
                <w:rPr>
                  <w:rFonts w:ascii="Arial" w:hAnsi="Arial" w:cs="Arial"/>
                  <w:sz w:val="22"/>
                  <w:szCs w:val="22"/>
                </w:rPr>
                <w:delText xml:space="preserve">  </w:delText>
              </w:r>
              <w:r w:rsidRPr="00AF3756" w:rsidDel="00276F8C">
                <w:rPr>
                  <w:rFonts w:ascii="Arial" w:hAnsi="Arial" w:cs="Arial"/>
                  <w:sz w:val="22"/>
                  <w:szCs w:val="22"/>
                </w:rPr>
                <w:delText>Interpolate model to raster</w:delText>
              </w:r>
              <w:r w:rsidDel="00276F8C">
                <w:rPr>
                  <w:rFonts w:ascii="Arial" w:hAnsi="Arial" w:cs="Arial"/>
                  <w:sz w:val="22"/>
                  <w:szCs w:val="22"/>
                </w:rPr>
                <w:br/>
                <w:delText xml:space="preserve">  </w:delText>
              </w:r>
              <w:r w:rsidR="00DC08E3" w:rsidDel="00276F8C">
                <w:rPr>
                  <w:rFonts w:ascii="Arial" w:hAnsi="Arial" w:cs="Arial"/>
                  <w:sz w:val="22"/>
                  <w:szCs w:val="22"/>
                </w:rPr>
                <w:delText xml:space="preserve">  </w:delText>
              </w:r>
              <w:r w:rsidRPr="00AF3756" w:rsidDel="00276F8C">
                <w:rPr>
                  <w:rFonts w:ascii="Arial" w:hAnsi="Arial" w:cs="Arial"/>
                  <w:sz w:val="22"/>
                  <w:szCs w:val="22"/>
                </w:rPr>
                <w:delText xml:space="preserve"> layer  </w:delText>
              </w:r>
            </w:del>
          </w:p>
          <w:p w14:paraId="1B288982" w14:textId="77777777" w:rsidR="00BF60F1" w:rsidRPr="003D4029" w:rsidRDefault="00BF60F1" w:rsidP="00BF60F1">
            <w:pPr>
              <w:spacing w:before="120" w:after="120"/>
              <w:rPr>
                <w:rFonts w:ascii="Arial" w:hAnsi="Arial" w:cs="Arial"/>
                <w:sz w:val="22"/>
                <w:szCs w:val="22"/>
              </w:rPr>
            </w:pPr>
          </w:p>
        </w:tc>
        <w:tc>
          <w:tcPr>
            <w:tcW w:w="3701" w:type="dxa"/>
            <w:vAlign w:val="center"/>
          </w:tcPr>
          <w:p w14:paraId="7D2FF6D9" w14:textId="77777777" w:rsidR="00BF60F1" w:rsidRDefault="00BF60F1" w:rsidP="00BF60F1">
            <w:pPr>
              <w:spacing w:before="120" w:after="120"/>
              <w:rPr>
                <w:rFonts w:ascii="Arial" w:hAnsi="Arial" w:cs="Arial"/>
                <w:sz w:val="22"/>
                <w:szCs w:val="22"/>
              </w:rPr>
            </w:pPr>
            <w:r>
              <w:rPr>
                <w:rFonts w:ascii="Arial" w:hAnsi="Arial" w:cs="Arial"/>
                <w:sz w:val="22"/>
                <w:szCs w:val="22"/>
              </w:rPr>
              <w:t>Use common data set</w:t>
            </w:r>
          </w:p>
          <w:p w14:paraId="341DCCA2" w14:textId="77777777" w:rsidR="00BF60F1" w:rsidRDefault="00BF60F1" w:rsidP="00BF60F1">
            <w:pPr>
              <w:spacing w:before="120" w:after="120"/>
              <w:rPr>
                <w:rFonts w:ascii="Arial" w:hAnsi="Arial" w:cs="Arial"/>
                <w:sz w:val="22"/>
                <w:szCs w:val="22"/>
              </w:rPr>
            </w:pPr>
            <w:r>
              <w:rPr>
                <w:rFonts w:ascii="Arial" w:hAnsi="Arial" w:cs="Arial"/>
                <w:sz w:val="22"/>
                <w:szCs w:val="22"/>
              </w:rPr>
              <w:t>Perform exercise individually</w:t>
            </w:r>
          </w:p>
          <w:p w14:paraId="7640289B"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Mention output parameters (class vs. prob.)</w:t>
            </w:r>
          </w:p>
        </w:tc>
        <w:tc>
          <w:tcPr>
            <w:tcW w:w="1009" w:type="dxa"/>
            <w:vAlign w:val="center"/>
          </w:tcPr>
          <w:p w14:paraId="1662C6A3"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20</w:t>
            </w:r>
          </w:p>
        </w:tc>
      </w:tr>
      <w:tr w:rsidR="00BF60F1" w:rsidRPr="00704C43" w14:paraId="7D1B1619" w14:textId="77777777" w:rsidTr="00F47D9C">
        <w:trPr>
          <w:jc w:val="center"/>
        </w:trPr>
        <w:tc>
          <w:tcPr>
            <w:tcW w:w="6393" w:type="dxa"/>
            <w:vAlign w:val="center"/>
          </w:tcPr>
          <w:p w14:paraId="32DD7C75" w14:textId="3945CA0B" w:rsidR="00BF60F1" w:rsidRPr="003D4029" w:rsidRDefault="00BF60F1" w:rsidP="00BF60F1">
            <w:pPr>
              <w:spacing w:before="120" w:after="120"/>
              <w:rPr>
                <w:rFonts w:ascii="Arial" w:hAnsi="Arial" w:cs="Arial"/>
                <w:iCs/>
                <w:sz w:val="22"/>
                <w:szCs w:val="22"/>
              </w:rPr>
            </w:pPr>
            <w:r>
              <w:rPr>
                <w:rFonts w:ascii="Arial" w:hAnsi="Arial" w:cs="Arial"/>
                <w:iCs/>
                <w:sz w:val="22"/>
                <w:szCs w:val="22"/>
              </w:rPr>
              <w:t>8.5 Deliver PowerPoint on c</w:t>
            </w:r>
            <w:r>
              <w:rPr>
                <w:rFonts w:ascii="Arial" w:hAnsi="Arial" w:cs="Arial"/>
                <w:sz w:val="22"/>
                <w:szCs w:val="22"/>
              </w:rPr>
              <w:t>reat</w:t>
            </w:r>
            <w:ins w:id="247" w:author="Katey Yoast" w:date="2016-02-09T15:33:00Z">
              <w:r w:rsidR="00276F8C">
                <w:rPr>
                  <w:rFonts w:ascii="Arial" w:hAnsi="Arial" w:cs="Arial"/>
                  <w:sz w:val="22"/>
                  <w:szCs w:val="22"/>
                </w:rPr>
                <w:t>ing</w:t>
              </w:r>
            </w:ins>
            <w:del w:id="248" w:author="Katey Yoast" w:date="2016-02-09T15:33:00Z">
              <w:r w:rsidDel="00276F8C">
                <w:rPr>
                  <w:rFonts w:ascii="Arial" w:hAnsi="Arial" w:cs="Arial"/>
                  <w:sz w:val="22"/>
                  <w:szCs w:val="22"/>
                </w:rPr>
                <w:delText>e</w:delText>
              </w:r>
            </w:del>
            <w:r>
              <w:rPr>
                <w:rFonts w:ascii="Arial" w:hAnsi="Arial" w:cs="Arial"/>
                <w:sz w:val="22"/>
                <w:szCs w:val="22"/>
              </w:rPr>
              <w:t xml:space="preserve"> and evaluat</w:t>
            </w:r>
            <w:ins w:id="249" w:author="Katey Yoast" w:date="2016-02-09T15:33:00Z">
              <w:r w:rsidR="00276F8C">
                <w:rPr>
                  <w:rFonts w:ascii="Arial" w:hAnsi="Arial" w:cs="Arial"/>
                  <w:sz w:val="22"/>
                  <w:szCs w:val="22"/>
                </w:rPr>
                <w:t>ing</w:t>
              </w:r>
            </w:ins>
            <w:del w:id="250" w:author="Katey Yoast" w:date="2016-02-09T15:33:00Z">
              <w:r w:rsidDel="00276F8C">
                <w:rPr>
                  <w:rFonts w:ascii="Arial" w:hAnsi="Arial" w:cs="Arial"/>
                  <w:sz w:val="22"/>
                  <w:szCs w:val="22"/>
                </w:rPr>
                <w:delText>e</w:delText>
              </w:r>
            </w:del>
            <w:r>
              <w:rPr>
                <w:rFonts w:ascii="Arial" w:hAnsi="Arial" w:cs="Arial"/>
                <w:sz w:val="22"/>
                <w:szCs w:val="22"/>
              </w:rPr>
              <w:t xml:space="preserve"> </w:t>
            </w:r>
            <w:del w:id="251" w:author="Katey Yoast" w:date="2016-02-09T15:33:00Z">
              <w:r w:rsidDel="00276F8C">
                <w:rPr>
                  <w:rFonts w:ascii="Arial" w:hAnsi="Arial" w:cs="Arial"/>
                  <w:sz w:val="22"/>
                  <w:szCs w:val="22"/>
                </w:rPr>
                <w:delText xml:space="preserve">a </w:delText>
              </w:r>
            </w:del>
            <w:r>
              <w:rPr>
                <w:rFonts w:ascii="Arial" w:hAnsi="Arial" w:cs="Arial"/>
                <w:sz w:val="22"/>
                <w:szCs w:val="22"/>
              </w:rPr>
              <w:t>random forest model</w:t>
            </w:r>
            <w:ins w:id="252" w:author="Katey Yoast" w:date="2016-02-09T15:33:00Z">
              <w:r w:rsidR="00276F8C">
                <w:rPr>
                  <w:rFonts w:ascii="Arial" w:hAnsi="Arial" w:cs="Arial"/>
                  <w:sz w:val="22"/>
                  <w:szCs w:val="22"/>
                </w:rPr>
                <w:t>s</w:t>
              </w:r>
            </w:ins>
            <w:r>
              <w:rPr>
                <w:rFonts w:ascii="Arial" w:hAnsi="Arial" w:cs="Arial"/>
                <w:sz w:val="22"/>
                <w:szCs w:val="22"/>
              </w:rPr>
              <w:t xml:space="preserve"> in R.</w:t>
            </w:r>
          </w:p>
        </w:tc>
        <w:tc>
          <w:tcPr>
            <w:tcW w:w="3287" w:type="dxa"/>
            <w:vAlign w:val="center"/>
          </w:tcPr>
          <w:p w14:paraId="75FC6F17" w14:textId="77777777" w:rsidR="00BF60F1" w:rsidRPr="003D4029" w:rsidRDefault="00BF60F1" w:rsidP="00BF60F1">
            <w:pPr>
              <w:spacing w:before="120" w:after="120"/>
              <w:rPr>
                <w:rFonts w:ascii="Arial" w:hAnsi="Arial" w:cs="Arial"/>
                <w:sz w:val="22"/>
                <w:szCs w:val="22"/>
              </w:rPr>
            </w:pPr>
          </w:p>
        </w:tc>
        <w:tc>
          <w:tcPr>
            <w:tcW w:w="3701" w:type="dxa"/>
            <w:vAlign w:val="center"/>
          </w:tcPr>
          <w:p w14:paraId="703EB658" w14:textId="77777777" w:rsidR="00BF60F1" w:rsidRDefault="00BF60F1" w:rsidP="00BF60F1">
            <w:pPr>
              <w:spacing w:before="120" w:after="120"/>
              <w:rPr>
                <w:rFonts w:ascii="Arial" w:hAnsi="Arial" w:cs="Arial"/>
                <w:sz w:val="22"/>
                <w:szCs w:val="22"/>
              </w:rPr>
            </w:pPr>
            <w:r>
              <w:rPr>
                <w:rFonts w:ascii="Arial" w:hAnsi="Arial" w:cs="Arial"/>
                <w:sz w:val="22"/>
                <w:szCs w:val="22"/>
              </w:rPr>
              <w:t>See PowerPoint X thru X</w:t>
            </w:r>
          </w:p>
          <w:p w14:paraId="30E64AE0"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Reference 8.5 – 8.7</w:t>
            </w:r>
          </w:p>
        </w:tc>
        <w:tc>
          <w:tcPr>
            <w:tcW w:w="1009" w:type="dxa"/>
            <w:vAlign w:val="center"/>
          </w:tcPr>
          <w:p w14:paraId="0DD3456D"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10</w:t>
            </w:r>
          </w:p>
        </w:tc>
      </w:tr>
      <w:tr w:rsidR="00BF60F1" w:rsidRPr="00704C43" w14:paraId="60F2EEEC" w14:textId="77777777" w:rsidTr="00F47D9C">
        <w:trPr>
          <w:jc w:val="center"/>
        </w:trPr>
        <w:tc>
          <w:tcPr>
            <w:tcW w:w="6393" w:type="dxa"/>
            <w:vAlign w:val="center"/>
          </w:tcPr>
          <w:p w14:paraId="132BC36E"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lastRenderedPageBreak/>
              <w:t>8.5.1 Exercise</w:t>
            </w:r>
          </w:p>
        </w:tc>
        <w:tc>
          <w:tcPr>
            <w:tcW w:w="3287" w:type="dxa"/>
            <w:vAlign w:val="center"/>
          </w:tcPr>
          <w:p w14:paraId="10F520AA" w14:textId="77777777" w:rsidR="00BF60F1" w:rsidRDefault="00BF60F1" w:rsidP="00BF60F1">
            <w:pPr>
              <w:spacing w:before="120" w:after="120"/>
              <w:rPr>
                <w:rFonts w:ascii="Arial" w:hAnsi="Arial" w:cs="Arial"/>
                <w:sz w:val="22"/>
                <w:szCs w:val="22"/>
              </w:rPr>
            </w:pPr>
            <w:r>
              <w:rPr>
                <w:rFonts w:ascii="Arial" w:hAnsi="Arial" w:cs="Arial"/>
                <w:sz w:val="22"/>
                <w:szCs w:val="22"/>
              </w:rPr>
              <w:t>In this exercise, I want you to:</w:t>
            </w:r>
          </w:p>
          <w:p w14:paraId="26F2DB19" w14:textId="3FD439E4" w:rsidR="00BF60F1"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r>
              <w:rPr>
                <w:rFonts w:ascii="Arial" w:hAnsi="Arial" w:cs="Arial"/>
                <w:sz w:val="22"/>
                <w:szCs w:val="22"/>
              </w:rPr>
              <w:t>random forest</w:t>
            </w:r>
            <w:r w:rsidRPr="00AF3756">
              <w:rPr>
                <w:rFonts w:ascii="Arial" w:hAnsi="Arial" w:cs="Arial"/>
                <w:sz w:val="22"/>
                <w:szCs w:val="22"/>
              </w:rPr>
              <w:t xml:space="preserve"> </w:t>
            </w:r>
            <w:del w:id="253" w:author="Katey Yoast" w:date="2016-02-09T15:24:00Z">
              <w:r w:rsidDel="00276F8C">
                <w:rPr>
                  <w:rFonts w:ascii="Arial" w:hAnsi="Arial" w:cs="Arial"/>
                  <w:sz w:val="22"/>
                  <w:szCs w:val="22"/>
                </w:rPr>
                <w:delText xml:space="preserve">classification </w:delText>
              </w:r>
            </w:del>
            <w:ins w:id="254" w:author="Katey Yoast" w:date="2016-02-09T15:24:00Z">
              <w:r w:rsidR="00276F8C">
                <w:rPr>
                  <w:rFonts w:ascii="Arial" w:hAnsi="Arial" w:cs="Arial"/>
                  <w:sz w:val="22"/>
                  <w:szCs w:val="22"/>
                </w:rPr>
                <w:t>regression</w:t>
              </w:r>
              <w:r w:rsidR="00276F8C">
                <w:rPr>
                  <w:rFonts w:ascii="Arial" w:hAnsi="Arial" w:cs="Arial"/>
                  <w:sz w:val="22"/>
                  <w:szCs w:val="22"/>
                </w:rPr>
                <w:t xml:space="preserve"> </w:t>
              </w:r>
            </w:ins>
            <w:r w:rsidRPr="00AF3756">
              <w:rPr>
                <w:rFonts w:ascii="Arial" w:hAnsi="Arial" w:cs="Arial"/>
                <w:sz w:val="22"/>
                <w:szCs w:val="22"/>
              </w:rPr>
              <w:t>model</w:t>
            </w:r>
          </w:p>
          <w:p w14:paraId="4DCC108B" w14:textId="4B3352EE" w:rsidR="00BF60F1" w:rsidRPr="00AF3756" w:rsidRDefault="00BF60F1" w:rsidP="00BF60F1">
            <w:pPr>
              <w:pStyle w:val="ListParagraph"/>
              <w:spacing w:before="120" w:after="120"/>
              <w:ind w:left="334"/>
              <w:rPr>
                <w:rFonts w:ascii="Arial" w:hAnsi="Arial" w:cs="Arial"/>
                <w:sz w:val="22"/>
                <w:szCs w:val="22"/>
              </w:rPr>
            </w:pPr>
          </w:p>
          <w:p w14:paraId="28A382C2"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Report </w:t>
            </w:r>
            <w:r>
              <w:rPr>
                <w:rFonts w:ascii="Arial" w:hAnsi="Arial" w:cs="Arial"/>
                <w:sz w:val="22"/>
                <w:szCs w:val="22"/>
              </w:rPr>
              <w:t>summary</w:t>
            </w:r>
            <w:r w:rsidRPr="00AF3756">
              <w:rPr>
                <w:rFonts w:ascii="Arial" w:hAnsi="Arial" w:cs="Arial"/>
                <w:sz w:val="22"/>
                <w:szCs w:val="22"/>
              </w:rPr>
              <w:t xml:space="preserve"> statistics</w:t>
            </w:r>
          </w:p>
          <w:p w14:paraId="4CDCA3F2" w14:textId="2A1C5FB9" w:rsidR="00BF60F1" w:rsidRPr="003D4029" w:rsidRDefault="00BF60F1" w:rsidP="00BF60F1">
            <w:pPr>
              <w:spacing w:before="120" w:after="120"/>
              <w:rPr>
                <w:rFonts w:ascii="Arial" w:hAnsi="Arial" w:cs="Arial"/>
                <w:sz w:val="22"/>
                <w:szCs w:val="22"/>
              </w:rPr>
            </w:pPr>
            <w:del w:id="255" w:author="Katey Yoast" w:date="2016-02-09T15:24:00Z">
              <w:r w:rsidDel="00276F8C">
                <w:rPr>
                  <w:rFonts w:ascii="Arial" w:hAnsi="Arial" w:cs="Arial"/>
                  <w:sz w:val="22"/>
                  <w:szCs w:val="22"/>
                </w:rPr>
                <w:delText xml:space="preserve">- </w:delText>
              </w:r>
              <w:r w:rsidR="00DC08E3" w:rsidDel="00276F8C">
                <w:rPr>
                  <w:rFonts w:ascii="Arial" w:hAnsi="Arial" w:cs="Arial"/>
                  <w:sz w:val="22"/>
                  <w:szCs w:val="22"/>
                </w:rPr>
                <w:delText xml:space="preserve">  </w:delText>
              </w:r>
              <w:r w:rsidDel="00276F8C">
                <w:rPr>
                  <w:rFonts w:ascii="Arial" w:hAnsi="Arial" w:cs="Arial"/>
                  <w:sz w:val="22"/>
                  <w:szCs w:val="22"/>
                </w:rPr>
                <w:delText xml:space="preserve"> </w:delText>
              </w:r>
              <w:r w:rsidRPr="00AF3756" w:rsidDel="00276F8C">
                <w:rPr>
                  <w:rFonts w:ascii="Arial" w:hAnsi="Arial" w:cs="Arial"/>
                  <w:sz w:val="22"/>
                  <w:szCs w:val="22"/>
                </w:rPr>
                <w:delText>Interpolate model to raster</w:delText>
              </w:r>
              <w:r w:rsidDel="00276F8C">
                <w:rPr>
                  <w:rFonts w:ascii="Arial" w:hAnsi="Arial" w:cs="Arial"/>
                  <w:sz w:val="22"/>
                  <w:szCs w:val="22"/>
                </w:rPr>
                <w:br/>
                <w:delText xml:space="preserve">  </w:delText>
              </w:r>
              <w:r w:rsidRPr="00AF3756" w:rsidDel="00276F8C">
                <w:rPr>
                  <w:rFonts w:ascii="Arial" w:hAnsi="Arial" w:cs="Arial"/>
                  <w:sz w:val="22"/>
                  <w:szCs w:val="22"/>
                </w:rPr>
                <w:delText xml:space="preserve"> </w:delText>
              </w:r>
              <w:r w:rsidR="00DC08E3" w:rsidDel="00276F8C">
                <w:rPr>
                  <w:rFonts w:ascii="Arial" w:hAnsi="Arial" w:cs="Arial"/>
                  <w:sz w:val="22"/>
                  <w:szCs w:val="22"/>
                </w:rPr>
                <w:delText xml:space="preserve">  </w:delText>
              </w:r>
              <w:r w:rsidRPr="00AF3756" w:rsidDel="00276F8C">
                <w:rPr>
                  <w:rFonts w:ascii="Arial" w:hAnsi="Arial" w:cs="Arial"/>
                  <w:sz w:val="22"/>
                  <w:szCs w:val="22"/>
                </w:rPr>
                <w:delText xml:space="preserve">layer  </w:delText>
              </w:r>
            </w:del>
          </w:p>
        </w:tc>
        <w:tc>
          <w:tcPr>
            <w:tcW w:w="3701" w:type="dxa"/>
            <w:vAlign w:val="center"/>
          </w:tcPr>
          <w:p w14:paraId="478A5F3E" w14:textId="77777777" w:rsidR="00BF60F1" w:rsidRDefault="00BF60F1" w:rsidP="00BF60F1">
            <w:pPr>
              <w:spacing w:before="120" w:after="120"/>
              <w:rPr>
                <w:rFonts w:ascii="Arial" w:hAnsi="Arial" w:cs="Arial"/>
                <w:sz w:val="22"/>
                <w:szCs w:val="22"/>
              </w:rPr>
            </w:pPr>
            <w:r>
              <w:rPr>
                <w:rFonts w:ascii="Arial" w:hAnsi="Arial" w:cs="Arial"/>
                <w:sz w:val="22"/>
                <w:szCs w:val="22"/>
              </w:rPr>
              <w:t>Use common data set</w:t>
            </w:r>
          </w:p>
          <w:p w14:paraId="2274AFAE" w14:textId="77777777" w:rsidR="00BF60F1" w:rsidRDefault="00BF60F1" w:rsidP="00BF60F1">
            <w:pPr>
              <w:spacing w:before="120" w:after="120"/>
              <w:rPr>
                <w:rFonts w:ascii="Arial" w:hAnsi="Arial" w:cs="Arial"/>
                <w:sz w:val="22"/>
                <w:szCs w:val="22"/>
              </w:rPr>
            </w:pPr>
            <w:r>
              <w:rPr>
                <w:rFonts w:ascii="Arial" w:hAnsi="Arial" w:cs="Arial"/>
                <w:sz w:val="22"/>
                <w:szCs w:val="22"/>
              </w:rPr>
              <w:t>Perform exercise individually</w:t>
            </w:r>
          </w:p>
          <w:p w14:paraId="71847E19" w14:textId="057DA95E" w:rsidR="00BF60F1" w:rsidRPr="003D4029" w:rsidRDefault="00BF60F1" w:rsidP="00BF60F1">
            <w:pPr>
              <w:spacing w:before="120" w:after="120"/>
              <w:rPr>
                <w:rFonts w:ascii="Arial" w:hAnsi="Arial" w:cs="Arial"/>
                <w:sz w:val="22"/>
                <w:szCs w:val="22"/>
              </w:rPr>
            </w:pPr>
            <w:del w:id="256" w:author="Katey Yoast" w:date="2016-02-09T14:13:00Z">
              <w:r w:rsidDel="00A50102">
                <w:rPr>
                  <w:rFonts w:ascii="Arial" w:hAnsi="Arial" w:cs="Arial"/>
                  <w:sz w:val="22"/>
                  <w:szCs w:val="22"/>
                </w:rPr>
                <w:delText>Mention output parameters (class vs. prob.)</w:delText>
              </w:r>
            </w:del>
          </w:p>
        </w:tc>
        <w:tc>
          <w:tcPr>
            <w:tcW w:w="1009" w:type="dxa"/>
            <w:vAlign w:val="center"/>
          </w:tcPr>
          <w:p w14:paraId="02E687C3" w14:textId="6ECC716E" w:rsidR="00BF60F1" w:rsidRPr="00704C43" w:rsidRDefault="00DC2886" w:rsidP="00276F8C">
            <w:pPr>
              <w:spacing w:before="120" w:after="120"/>
              <w:jc w:val="center"/>
              <w:rPr>
                <w:rFonts w:ascii="Arial" w:hAnsi="Arial" w:cs="Arial"/>
                <w:sz w:val="22"/>
                <w:szCs w:val="22"/>
              </w:rPr>
            </w:pPr>
            <w:del w:id="257" w:author="Katey Yoast" w:date="2016-02-09T15:31:00Z">
              <w:r w:rsidDel="00276F8C">
                <w:rPr>
                  <w:rFonts w:ascii="Arial" w:hAnsi="Arial" w:cs="Arial"/>
                  <w:sz w:val="22"/>
                  <w:szCs w:val="22"/>
                </w:rPr>
                <w:delText>15</w:delText>
              </w:r>
            </w:del>
            <w:ins w:id="258" w:author="Katey Yoast" w:date="2016-02-09T15:31:00Z">
              <w:r w:rsidR="00276F8C">
                <w:rPr>
                  <w:rFonts w:ascii="Arial" w:hAnsi="Arial" w:cs="Arial"/>
                  <w:sz w:val="22"/>
                  <w:szCs w:val="22"/>
                </w:rPr>
                <w:t>1</w:t>
              </w:r>
              <w:r w:rsidR="00276F8C">
                <w:rPr>
                  <w:rFonts w:ascii="Arial" w:hAnsi="Arial" w:cs="Arial"/>
                  <w:sz w:val="22"/>
                  <w:szCs w:val="22"/>
                </w:rPr>
                <w:t>0</w:t>
              </w:r>
            </w:ins>
          </w:p>
        </w:tc>
      </w:tr>
      <w:tr w:rsidR="00BF60F1" w:rsidRPr="00704C43" w14:paraId="77772779" w14:textId="77777777" w:rsidTr="00F47D9C">
        <w:trPr>
          <w:jc w:val="center"/>
        </w:trPr>
        <w:tc>
          <w:tcPr>
            <w:tcW w:w="6393" w:type="dxa"/>
            <w:vAlign w:val="center"/>
          </w:tcPr>
          <w:p w14:paraId="62C4BE95"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8.5.2 Exercise</w:t>
            </w:r>
          </w:p>
        </w:tc>
        <w:tc>
          <w:tcPr>
            <w:tcW w:w="3287" w:type="dxa"/>
            <w:vAlign w:val="center"/>
          </w:tcPr>
          <w:p w14:paraId="30D04BB9" w14:textId="77777777" w:rsidR="00BF60F1" w:rsidRDefault="00BF60F1" w:rsidP="00BF60F1">
            <w:pPr>
              <w:spacing w:before="120" w:after="120"/>
              <w:rPr>
                <w:rFonts w:ascii="Arial" w:hAnsi="Arial" w:cs="Arial"/>
                <w:sz w:val="22"/>
                <w:szCs w:val="22"/>
              </w:rPr>
            </w:pPr>
            <w:r>
              <w:rPr>
                <w:rFonts w:ascii="Arial" w:hAnsi="Arial" w:cs="Arial"/>
                <w:sz w:val="22"/>
                <w:szCs w:val="22"/>
              </w:rPr>
              <w:t>In this exercise, I want you to:</w:t>
            </w:r>
          </w:p>
          <w:p w14:paraId="41F5B9C5" w14:textId="0410ED21" w:rsidR="00BF60F1" w:rsidRPr="00AF3756" w:rsidDel="00276F8C" w:rsidRDefault="00BF60F1" w:rsidP="00BF60F1">
            <w:pPr>
              <w:pStyle w:val="ListParagraph"/>
              <w:numPr>
                <w:ilvl w:val="0"/>
                <w:numId w:val="30"/>
              </w:numPr>
              <w:spacing w:before="120" w:after="120"/>
              <w:ind w:left="334"/>
              <w:rPr>
                <w:del w:id="259" w:author="Katey Yoast" w:date="2016-02-09T15:24:00Z"/>
                <w:rFonts w:ascii="Arial" w:hAnsi="Arial" w:cs="Arial"/>
                <w:sz w:val="22"/>
                <w:szCs w:val="22"/>
              </w:rPr>
            </w:pPr>
            <w:del w:id="260" w:author="Katey Yoast" w:date="2016-02-09T15:24:00Z">
              <w:r w:rsidRPr="00AF3756" w:rsidDel="00276F8C">
                <w:rPr>
                  <w:rFonts w:ascii="Arial" w:hAnsi="Arial" w:cs="Arial"/>
                  <w:sz w:val="22"/>
                  <w:szCs w:val="22"/>
                </w:rPr>
                <w:delText xml:space="preserve">Create a </w:delText>
              </w:r>
              <w:r w:rsidDel="00276F8C">
                <w:rPr>
                  <w:rFonts w:ascii="Arial" w:hAnsi="Arial" w:cs="Arial"/>
                  <w:sz w:val="22"/>
                  <w:szCs w:val="22"/>
                </w:rPr>
                <w:delText>random forest</w:delText>
              </w:r>
              <w:r w:rsidRPr="00AF3756" w:rsidDel="00276F8C">
                <w:rPr>
                  <w:rFonts w:ascii="Arial" w:hAnsi="Arial" w:cs="Arial"/>
                  <w:sz w:val="22"/>
                  <w:szCs w:val="22"/>
                </w:rPr>
                <w:delText xml:space="preserve"> </w:delText>
              </w:r>
              <w:r w:rsidDel="00276F8C">
                <w:rPr>
                  <w:rFonts w:ascii="Arial" w:hAnsi="Arial" w:cs="Arial"/>
                  <w:sz w:val="22"/>
                  <w:szCs w:val="22"/>
                </w:rPr>
                <w:delText xml:space="preserve">regression </w:delText>
              </w:r>
              <w:r w:rsidRPr="00AF3756" w:rsidDel="00276F8C">
                <w:rPr>
                  <w:rFonts w:ascii="Arial" w:hAnsi="Arial" w:cs="Arial"/>
                  <w:sz w:val="22"/>
                  <w:szCs w:val="22"/>
                </w:rPr>
                <w:delText>model</w:delText>
              </w:r>
            </w:del>
          </w:p>
          <w:p w14:paraId="0AE491F0" w14:textId="2846E2F9" w:rsidR="00BF60F1" w:rsidRPr="00AF3756" w:rsidDel="00276F8C" w:rsidRDefault="00BF60F1" w:rsidP="00BF60F1">
            <w:pPr>
              <w:pStyle w:val="ListParagraph"/>
              <w:numPr>
                <w:ilvl w:val="0"/>
                <w:numId w:val="30"/>
              </w:numPr>
              <w:spacing w:before="120" w:after="120"/>
              <w:ind w:left="334"/>
              <w:rPr>
                <w:del w:id="261" w:author="Katey Yoast" w:date="2016-02-09T15:24:00Z"/>
                <w:rFonts w:ascii="Arial" w:hAnsi="Arial" w:cs="Arial"/>
                <w:sz w:val="22"/>
                <w:szCs w:val="22"/>
              </w:rPr>
            </w:pPr>
            <w:del w:id="262" w:author="Katey Yoast" w:date="2016-02-09T15:24:00Z">
              <w:r w:rsidRPr="00AF3756" w:rsidDel="00276F8C">
                <w:rPr>
                  <w:rFonts w:ascii="Arial" w:hAnsi="Arial" w:cs="Arial"/>
                  <w:sz w:val="22"/>
                  <w:szCs w:val="22"/>
                </w:rPr>
                <w:delText xml:space="preserve">Report </w:delText>
              </w:r>
              <w:r w:rsidDel="00276F8C">
                <w:rPr>
                  <w:rFonts w:ascii="Arial" w:hAnsi="Arial" w:cs="Arial"/>
                  <w:sz w:val="22"/>
                  <w:szCs w:val="22"/>
                </w:rPr>
                <w:delText>summary</w:delText>
              </w:r>
              <w:r w:rsidRPr="00AF3756" w:rsidDel="00276F8C">
                <w:rPr>
                  <w:rFonts w:ascii="Arial" w:hAnsi="Arial" w:cs="Arial"/>
                  <w:sz w:val="22"/>
                  <w:szCs w:val="22"/>
                </w:rPr>
                <w:delText xml:space="preserve"> statistics</w:delText>
              </w:r>
            </w:del>
          </w:p>
          <w:p w14:paraId="2F623424" w14:textId="6797828E" w:rsidR="00BF60F1" w:rsidRPr="003D4029" w:rsidRDefault="00BF60F1" w:rsidP="00276F8C">
            <w:pPr>
              <w:spacing w:before="120" w:after="120"/>
              <w:ind w:left="334" w:hanging="360"/>
              <w:rPr>
                <w:rFonts w:ascii="Arial" w:hAnsi="Arial" w:cs="Arial"/>
                <w:sz w:val="22"/>
                <w:szCs w:val="22"/>
              </w:rPr>
            </w:pPr>
            <w:r>
              <w:rPr>
                <w:rFonts w:ascii="Arial" w:hAnsi="Arial" w:cs="Arial"/>
                <w:sz w:val="22"/>
                <w:szCs w:val="22"/>
              </w:rPr>
              <w:t xml:space="preserve">-  </w:t>
            </w:r>
            <w:r w:rsidR="00DC08E3">
              <w:rPr>
                <w:rFonts w:ascii="Arial" w:hAnsi="Arial" w:cs="Arial"/>
                <w:sz w:val="22"/>
                <w:szCs w:val="22"/>
              </w:rPr>
              <w:t xml:space="preserve">  </w:t>
            </w:r>
            <w:r w:rsidRPr="00AF3756">
              <w:rPr>
                <w:rFonts w:ascii="Arial" w:hAnsi="Arial" w:cs="Arial"/>
                <w:sz w:val="22"/>
                <w:szCs w:val="22"/>
              </w:rPr>
              <w:t>Interpolate</w:t>
            </w:r>
            <w:ins w:id="263" w:author="Katey Yoast" w:date="2016-02-09T15:25:00Z">
              <w:r w:rsidR="00276F8C">
                <w:rPr>
                  <w:rFonts w:ascii="Arial" w:hAnsi="Arial" w:cs="Arial"/>
                  <w:sz w:val="22"/>
                  <w:szCs w:val="22"/>
                </w:rPr>
                <w:t xml:space="preserve"> a</w:t>
              </w:r>
            </w:ins>
            <w:r w:rsidRPr="00AF3756">
              <w:rPr>
                <w:rFonts w:ascii="Arial" w:hAnsi="Arial" w:cs="Arial"/>
                <w:sz w:val="22"/>
                <w:szCs w:val="22"/>
              </w:rPr>
              <w:t xml:space="preserve"> </w:t>
            </w:r>
            <w:ins w:id="264" w:author="Katey Yoast" w:date="2016-02-09T15:25:00Z">
              <w:r w:rsidR="00276F8C">
                <w:rPr>
                  <w:rFonts w:ascii="Arial" w:hAnsi="Arial" w:cs="Arial"/>
                  <w:sz w:val="22"/>
                  <w:szCs w:val="22"/>
                </w:rPr>
                <w:t>rpart and</w:t>
              </w:r>
            </w:ins>
            <w:ins w:id="265" w:author="Katey Yoast" w:date="2016-02-09T15:29:00Z">
              <w:r w:rsidR="00276F8C">
                <w:rPr>
                  <w:rFonts w:ascii="Arial" w:hAnsi="Arial" w:cs="Arial"/>
                  <w:sz w:val="22"/>
                  <w:szCs w:val="22"/>
                </w:rPr>
                <w:t xml:space="preserve"> a</w:t>
              </w:r>
            </w:ins>
            <w:ins w:id="266" w:author="Katey Yoast" w:date="2016-02-09T15:25:00Z">
              <w:r w:rsidR="00276F8C">
                <w:rPr>
                  <w:rFonts w:ascii="Arial" w:hAnsi="Arial" w:cs="Arial"/>
                  <w:sz w:val="22"/>
                  <w:szCs w:val="22"/>
                </w:rPr>
                <w:t xml:space="preserve"> </w:t>
              </w:r>
            </w:ins>
            <w:ins w:id="267" w:author="Katey Yoast" w:date="2016-02-09T15:26:00Z">
              <w:r w:rsidR="00276F8C">
                <w:rPr>
                  <w:rFonts w:ascii="Arial" w:hAnsi="Arial" w:cs="Arial"/>
                  <w:sz w:val="22"/>
                  <w:szCs w:val="22"/>
                </w:rPr>
                <w:t xml:space="preserve">    </w:t>
              </w:r>
            </w:ins>
            <w:ins w:id="268" w:author="Katey Yoast" w:date="2016-02-09T15:25:00Z">
              <w:r w:rsidR="00276F8C">
                <w:rPr>
                  <w:rFonts w:ascii="Arial" w:hAnsi="Arial" w:cs="Arial"/>
                  <w:sz w:val="22"/>
                  <w:szCs w:val="22"/>
                </w:rPr>
                <w:t xml:space="preserve">randomForest </w:t>
              </w:r>
            </w:ins>
            <w:r w:rsidRPr="00AF3756">
              <w:rPr>
                <w:rFonts w:ascii="Arial" w:hAnsi="Arial" w:cs="Arial"/>
                <w:sz w:val="22"/>
                <w:szCs w:val="22"/>
              </w:rPr>
              <w:t xml:space="preserve">model to </w:t>
            </w:r>
            <w:ins w:id="269" w:author="Katey Yoast" w:date="2016-02-09T15:29:00Z">
              <w:r w:rsidR="00276F8C">
                <w:rPr>
                  <w:rFonts w:ascii="Arial" w:hAnsi="Arial" w:cs="Arial"/>
                  <w:sz w:val="22"/>
                  <w:szCs w:val="22"/>
                </w:rPr>
                <w:t xml:space="preserve">a </w:t>
              </w:r>
            </w:ins>
            <w:r w:rsidRPr="00AF3756">
              <w:rPr>
                <w:rFonts w:ascii="Arial" w:hAnsi="Arial" w:cs="Arial"/>
                <w:sz w:val="22"/>
                <w:szCs w:val="22"/>
              </w:rPr>
              <w:t>raster</w:t>
            </w:r>
            <w:ins w:id="270" w:author="Katey Yoast" w:date="2016-02-09T15:29:00Z">
              <w:r w:rsidR="00276F8C">
                <w:rPr>
                  <w:rFonts w:ascii="Arial" w:hAnsi="Arial" w:cs="Arial"/>
                  <w:sz w:val="22"/>
                  <w:szCs w:val="22"/>
                </w:rPr>
                <w:t xml:space="preserve"> </w:t>
              </w:r>
            </w:ins>
            <w:del w:id="271" w:author="Katey Yoast" w:date="2016-02-09T15:25:00Z">
              <w:r w:rsidDel="00276F8C">
                <w:rPr>
                  <w:rFonts w:ascii="Arial" w:hAnsi="Arial" w:cs="Arial"/>
                  <w:sz w:val="22"/>
                  <w:szCs w:val="22"/>
                </w:rPr>
                <w:br/>
                <w:delText xml:space="preserve"> </w:delText>
              </w:r>
              <w:r w:rsidR="00DC08E3" w:rsidDel="00276F8C">
                <w:rPr>
                  <w:rFonts w:ascii="Arial" w:hAnsi="Arial" w:cs="Arial"/>
                  <w:sz w:val="22"/>
                  <w:szCs w:val="22"/>
                </w:rPr>
                <w:delText xml:space="preserve">  </w:delText>
              </w:r>
              <w:r w:rsidDel="00276F8C">
                <w:rPr>
                  <w:rFonts w:ascii="Arial" w:hAnsi="Arial" w:cs="Arial"/>
                  <w:sz w:val="22"/>
                  <w:szCs w:val="22"/>
                </w:rPr>
                <w:delText xml:space="preserve"> </w:delText>
              </w:r>
              <w:r w:rsidRPr="00AF3756" w:rsidDel="00276F8C">
                <w:rPr>
                  <w:rFonts w:ascii="Arial" w:hAnsi="Arial" w:cs="Arial"/>
                  <w:sz w:val="22"/>
                  <w:szCs w:val="22"/>
                </w:rPr>
                <w:delText xml:space="preserve"> </w:delText>
              </w:r>
            </w:del>
            <w:r w:rsidRPr="00AF3756">
              <w:rPr>
                <w:rFonts w:ascii="Arial" w:hAnsi="Arial" w:cs="Arial"/>
                <w:sz w:val="22"/>
                <w:szCs w:val="22"/>
              </w:rPr>
              <w:t xml:space="preserve">layer  </w:t>
            </w:r>
          </w:p>
        </w:tc>
        <w:tc>
          <w:tcPr>
            <w:tcW w:w="3701" w:type="dxa"/>
            <w:vAlign w:val="center"/>
          </w:tcPr>
          <w:p w14:paraId="65770AF0" w14:textId="7D217DB7" w:rsidR="00BF60F1" w:rsidRDefault="00BF60F1" w:rsidP="00BF60F1">
            <w:pPr>
              <w:spacing w:before="120" w:after="120"/>
              <w:rPr>
                <w:rFonts w:ascii="Arial" w:hAnsi="Arial" w:cs="Arial"/>
                <w:sz w:val="22"/>
                <w:szCs w:val="22"/>
              </w:rPr>
            </w:pPr>
            <w:r>
              <w:rPr>
                <w:rFonts w:ascii="Arial" w:hAnsi="Arial" w:cs="Arial"/>
                <w:sz w:val="22"/>
                <w:szCs w:val="22"/>
              </w:rPr>
              <w:t xml:space="preserve">Use </w:t>
            </w:r>
            <w:del w:id="272" w:author="Katey Yoast" w:date="2016-02-09T15:29:00Z">
              <w:r w:rsidDel="00276F8C">
                <w:rPr>
                  <w:rFonts w:ascii="Arial" w:hAnsi="Arial" w:cs="Arial"/>
                  <w:sz w:val="22"/>
                  <w:szCs w:val="22"/>
                </w:rPr>
                <w:delText xml:space="preserve">common data </w:delText>
              </w:r>
            </w:del>
            <w:ins w:id="273" w:author="Katey Yoast" w:date="2016-02-09T15:29:00Z">
              <w:r w:rsidR="00276F8C">
                <w:rPr>
                  <w:rFonts w:ascii="Arial" w:hAnsi="Arial" w:cs="Arial"/>
                  <w:sz w:val="22"/>
                  <w:szCs w:val="22"/>
                </w:rPr>
                <w:t xml:space="preserve">models created in </w:t>
              </w:r>
            </w:ins>
            <w:ins w:id="274" w:author="Katey Yoast" w:date="2016-02-09T15:30:00Z">
              <w:r w:rsidR="00276F8C">
                <w:rPr>
                  <w:rFonts w:ascii="Arial" w:hAnsi="Arial" w:cs="Arial"/>
                  <w:sz w:val="22"/>
                  <w:szCs w:val="22"/>
                </w:rPr>
                <w:t>the last two exercises</w:t>
              </w:r>
            </w:ins>
            <w:del w:id="275" w:author="Katey Yoast" w:date="2016-02-09T15:29:00Z">
              <w:r w:rsidDel="00276F8C">
                <w:rPr>
                  <w:rFonts w:ascii="Arial" w:hAnsi="Arial" w:cs="Arial"/>
                  <w:sz w:val="22"/>
                  <w:szCs w:val="22"/>
                </w:rPr>
                <w:delText>set</w:delText>
              </w:r>
            </w:del>
          </w:p>
          <w:p w14:paraId="22EB8C6E" w14:textId="77777777" w:rsidR="00BF60F1" w:rsidRDefault="00BF60F1" w:rsidP="00BF60F1">
            <w:pPr>
              <w:spacing w:before="120" w:after="120"/>
              <w:rPr>
                <w:rFonts w:ascii="Arial" w:hAnsi="Arial" w:cs="Arial"/>
                <w:sz w:val="22"/>
                <w:szCs w:val="22"/>
              </w:rPr>
            </w:pPr>
            <w:r>
              <w:rPr>
                <w:rFonts w:ascii="Arial" w:hAnsi="Arial" w:cs="Arial"/>
                <w:sz w:val="22"/>
                <w:szCs w:val="22"/>
              </w:rPr>
              <w:t>Perform exercise individually</w:t>
            </w:r>
          </w:p>
          <w:p w14:paraId="41771960" w14:textId="77777777" w:rsidR="00BF60F1" w:rsidRPr="003D4029" w:rsidRDefault="00BF60F1" w:rsidP="00BF60F1">
            <w:pPr>
              <w:spacing w:before="120" w:after="120"/>
              <w:rPr>
                <w:rFonts w:ascii="Arial" w:hAnsi="Arial" w:cs="Arial"/>
                <w:sz w:val="22"/>
                <w:szCs w:val="22"/>
              </w:rPr>
            </w:pPr>
          </w:p>
        </w:tc>
        <w:tc>
          <w:tcPr>
            <w:tcW w:w="1009" w:type="dxa"/>
            <w:vAlign w:val="center"/>
          </w:tcPr>
          <w:p w14:paraId="1115414F" w14:textId="60AD3DA2" w:rsidR="00BF60F1" w:rsidRPr="00827666" w:rsidRDefault="00DC2886" w:rsidP="00BF60F1">
            <w:pPr>
              <w:spacing w:before="120" w:after="120"/>
              <w:jc w:val="center"/>
              <w:rPr>
                <w:rFonts w:ascii="Arial" w:hAnsi="Arial" w:cs="Arial"/>
                <w:sz w:val="22"/>
                <w:szCs w:val="22"/>
              </w:rPr>
            </w:pPr>
            <w:del w:id="276" w:author="Katey Yoast" w:date="2016-02-09T15:31:00Z">
              <w:r w:rsidDel="00276F8C">
                <w:rPr>
                  <w:rFonts w:ascii="Arial" w:hAnsi="Arial" w:cs="Arial"/>
                  <w:sz w:val="22"/>
                  <w:szCs w:val="22"/>
                </w:rPr>
                <w:delText>15</w:delText>
              </w:r>
            </w:del>
            <w:ins w:id="277" w:author="Katey Yoast" w:date="2016-02-09T15:31:00Z">
              <w:r w:rsidR="00276F8C">
                <w:rPr>
                  <w:rFonts w:ascii="Arial" w:hAnsi="Arial" w:cs="Arial"/>
                  <w:sz w:val="22"/>
                  <w:szCs w:val="22"/>
                </w:rPr>
                <w:t>20</w:t>
              </w:r>
            </w:ins>
          </w:p>
        </w:tc>
      </w:tr>
      <w:tr w:rsidR="00BF60F1" w:rsidRPr="00704C43" w14:paraId="3EBB9941" w14:textId="77777777" w:rsidTr="00F47D9C">
        <w:trPr>
          <w:jc w:val="center"/>
        </w:trPr>
        <w:tc>
          <w:tcPr>
            <w:tcW w:w="6393" w:type="dxa"/>
            <w:vAlign w:val="center"/>
          </w:tcPr>
          <w:p w14:paraId="31323A81" w14:textId="078382F3" w:rsidR="00BF60F1" w:rsidRPr="003D4029" w:rsidRDefault="00BF60F1" w:rsidP="00BF60F1">
            <w:pPr>
              <w:spacing w:before="120" w:after="120"/>
              <w:rPr>
                <w:rFonts w:ascii="Arial" w:hAnsi="Arial" w:cs="Arial"/>
                <w:sz w:val="22"/>
                <w:szCs w:val="22"/>
              </w:rPr>
            </w:pPr>
            <w:r>
              <w:rPr>
                <w:rFonts w:ascii="Arial" w:hAnsi="Arial" w:cs="Arial"/>
                <w:sz w:val="22"/>
                <w:szCs w:val="22"/>
              </w:rPr>
              <w:t>8.6 Summary/Review</w:t>
            </w:r>
          </w:p>
        </w:tc>
        <w:tc>
          <w:tcPr>
            <w:tcW w:w="3287" w:type="dxa"/>
            <w:vAlign w:val="center"/>
          </w:tcPr>
          <w:p w14:paraId="6EFB2FEA" w14:textId="77777777" w:rsidR="00BF60F1" w:rsidRPr="003D4029" w:rsidRDefault="00BF60F1" w:rsidP="00BF60F1">
            <w:pPr>
              <w:spacing w:before="120" w:after="120"/>
              <w:rPr>
                <w:rFonts w:ascii="Arial" w:hAnsi="Arial" w:cs="Arial"/>
                <w:sz w:val="22"/>
                <w:szCs w:val="22"/>
              </w:rPr>
            </w:pPr>
          </w:p>
        </w:tc>
        <w:tc>
          <w:tcPr>
            <w:tcW w:w="3701" w:type="dxa"/>
            <w:vAlign w:val="center"/>
          </w:tcPr>
          <w:p w14:paraId="356A2808" w14:textId="77777777" w:rsidR="00BF60F1" w:rsidRDefault="00BF60F1" w:rsidP="00BF60F1">
            <w:pPr>
              <w:spacing w:before="120" w:after="120"/>
              <w:rPr>
                <w:rFonts w:ascii="Arial" w:hAnsi="Arial" w:cs="Arial"/>
                <w:sz w:val="22"/>
                <w:szCs w:val="22"/>
              </w:rPr>
            </w:pPr>
            <w:r>
              <w:rPr>
                <w:rFonts w:ascii="Arial" w:hAnsi="Arial" w:cs="Arial"/>
                <w:sz w:val="22"/>
                <w:szCs w:val="22"/>
              </w:rPr>
              <w:t>Questions:</w:t>
            </w:r>
          </w:p>
          <w:p w14:paraId="448E96D8" w14:textId="77777777" w:rsidR="00BF60F1" w:rsidRDefault="00BF60F1" w:rsidP="00BF60F1">
            <w:pPr>
              <w:spacing w:before="120" w:after="120"/>
              <w:rPr>
                <w:rFonts w:ascii="Arial" w:hAnsi="Arial" w:cs="Arial"/>
                <w:sz w:val="22"/>
                <w:szCs w:val="22"/>
              </w:rPr>
            </w:pPr>
            <w:r>
              <w:rPr>
                <w:rFonts w:ascii="Arial" w:hAnsi="Arial" w:cs="Arial"/>
                <w:sz w:val="22"/>
                <w:szCs w:val="22"/>
              </w:rPr>
              <w:t>Why is random forest often referred to as double random?</w:t>
            </w:r>
          </w:p>
          <w:p w14:paraId="2D3DB170" w14:textId="77777777" w:rsidR="00BF60F1" w:rsidRPr="00BF60F1" w:rsidRDefault="00BF60F1" w:rsidP="00BF60F1">
            <w:pPr>
              <w:spacing w:before="120" w:after="120"/>
              <w:rPr>
                <w:rFonts w:ascii="Arial" w:hAnsi="Arial" w:cs="Arial"/>
                <w:color w:val="FF0000"/>
                <w:sz w:val="22"/>
                <w:szCs w:val="22"/>
              </w:rPr>
            </w:pPr>
            <w:r w:rsidRPr="00BF60F1">
              <w:rPr>
                <w:rFonts w:ascii="Arial" w:hAnsi="Arial" w:cs="Arial"/>
                <w:color w:val="FF0000"/>
                <w:sz w:val="22"/>
                <w:szCs w:val="22"/>
              </w:rPr>
              <w:t>A. Number of covariates and samples</w:t>
            </w:r>
          </w:p>
          <w:p w14:paraId="32CCEEC7" w14:textId="77777777" w:rsidR="00BF60F1" w:rsidRDefault="00BF60F1" w:rsidP="00BF60F1">
            <w:pPr>
              <w:spacing w:before="120" w:after="120"/>
              <w:rPr>
                <w:rFonts w:ascii="Arial" w:hAnsi="Arial" w:cs="Arial"/>
                <w:sz w:val="22"/>
                <w:szCs w:val="22"/>
              </w:rPr>
            </w:pPr>
            <w:r>
              <w:rPr>
                <w:rFonts w:ascii="Arial" w:hAnsi="Arial" w:cs="Arial"/>
                <w:sz w:val="22"/>
                <w:szCs w:val="22"/>
              </w:rPr>
              <w:t>How does random forest perform internal validation?</w:t>
            </w:r>
          </w:p>
          <w:p w14:paraId="7AF12101" w14:textId="77777777" w:rsidR="00BF60F1" w:rsidRPr="00897480" w:rsidRDefault="00BF60F1" w:rsidP="00BF60F1">
            <w:pPr>
              <w:spacing w:before="120" w:after="120"/>
              <w:rPr>
                <w:rFonts w:ascii="Arial" w:hAnsi="Arial" w:cs="Arial"/>
                <w:color w:val="FF0000"/>
                <w:sz w:val="22"/>
                <w:szCs w:val="22"/>
              </w:rPr>
            </w:pPr>
            <w:r w:rsidRPr="00897480">
              <w:rPr>
                <w:rFonts w:ascii="Arial" w:hAnsi="Arial" w:cs="Arial"/>
                <w:color w:val="FF0000"/>
                <w:sz w:val="22"/>
                <w:szCs w:val="22"/>
              </w:rPr>
              <w:t>A. Out of bag samples</w:t>
            </w:r>
          </w:p>
          <w:p w14:paraId="0F8C25F7" w14:textId="77777777" w:rsidR="00BF60F1" w:rsidRDefault="00BF60F1" w:rsidP="00BF60F1">
            <w:pPr>
              <w:spacing w:before="120" w:after="120"/>
              <w:rPr>
                <w:rFonts w:ascii="Arial" w:hAnsi="Arial" w:cs="Arial"/>
                <w:sz w:val="22"/>
                <w:szCs w:val="22"/>
              </w:rPr>
            </w:pPr>
            <w:r>
              <w:rPr>
                <w:rFonts w:ascii="Arial" w:hAnsi="Arial" w:cs="Arial"/>
                <w:sz w:val="22"/>
                <w:szCs w:val="22"/>
              </w:rPr>
              <w:t>True or false – numerical and categorical data can be used in the creation of a classification tree?</w:t>
            </w:r>
          </w:p>
          <w:p w14:paraId="0E993F4A" w14:textId="77777777" w:rsidR="00BF60F1" w:rsidRPr="00897480" w:rsidRDefault="00BF60F1" w:rsidP="00BF60F1">
            <w:pPr>
              <w:spacing w:before="120" w:after="120"/>
              <w:rPr>
                <w:rFonts w:ascii="Arial" w:hAnsi="Arial" w:cs="Arial"/>
                <w:color w:val="FF0000"/>
                <w:sz w:val="22"/>
                <w:szCs w:val="22"/>
              </w:rPr>
            </w:pPr>
            <w:r w:rsidRPr="00897480">
              <w:rPr>
                <w:rFonts w:ascii="Arial" w:hAnsi="Arial" w:cs="Arial"/>
                <w:color w:val="FF0000"/>
                <w:sz w:val="22"/>
                <w:szCs w:val="22"/>
              </w:rPr>
              <w:t>A. True</w:t>
            </w:r>
          </w:p>
          <w:p w14:paraId="281DA318" w14:textId="16A77B10" w:rsidR="00BF60F1" w:rsidRDefault="00BF60F1" w:rsidP="00BF60F1">
            <w:pPr>
              <w:spacing w:before="120" w:after="120"/>
              <w:rPr>
                <w:rFonts w:ascii="Arial" w:hAnsi="Arial" w:cs="Arial"/>
                <w:sz w:val="22"/>
                <w:szCs w:val="22"/>
              </w:rPr>
            </w:pPr>
            <w:r>
              <w:rPr>
                <w:rFonts w:ascii="Arial" w:hAnsi="Arial" w:cs="Arial"/>
                <w:sz w:val="22"/>
                <w:szCs w:val="22"/>
              </w:rPr>
              <w:t xml:space="preserve">Contrast </w:t>
            </w:r>
            <w:del w:id="278" w:author="Katey Yoast" w:date="2016-02-09T15:30:00Z">
              <w:r w:rsidDel="00276F8C">
                <w:rPr>
                  <w:rFonts w:ascii="Arial" w:hAnsi="Arial" w:cs="Arial"/>
                  <w:sz w:val="22"/>
                  <w:szCs w:val="22"/>
                </w:rPr>
                <w:delText>classification tree</w:delText>
              </w:r>
            </w:del>
            <w:ins w:id="279" w:author="Katey Yoast" w:date="2016-02-09T15:30:00Z">
              <w:r w:rsidR="00276F8C">
                <w:rPr>
                  <w:rFonts w:ascii="Arial" w:hAnsi="Arial" w:cs="Arial"/>
                  <w:sz w:val="22"/>
                  <w:szCs w:val="22"/>
                </w:rPr>
                <w:t>CART</w:t>
              </w:r>
            </w:ins>
            <w:r>
              <w:rPr>
                <w:rFonts w:ascii="Arial" w:hAnsi="Arial" w:cs="Arial"/>
                <w:sz w:val="22"/>
                <w:szCs w:val="22"/>
              </w:rPr>
              <w:t xml:space="preserve"> with random forest.</w:t>
            </w:r>
          </w:p>
          <w:p w14:paraId="1406A5D0" w14:textId="77777777" w:rsidR="00BF60F1" w:rsidRPr="00897480" w:rsidRDefault="00BF60F1" w:rsidP="00BF60F1">
            <w:pPr>
              <w:spacing w:before="120" w:after="120"/>
              <w:rPr>
                <w:rFonts w:ascii="Arial" w:hAnsi="Arial" w:cs="Arial"/>
                <w:color w:val="FF0000"/>
                <w:sz w:val="22"/>
                <w:szCs w:val="22"/>
              </w:rPr>
            </w:pPr>
            <w:r w:rsidRPr="00897480">
              <w:rPr>
                <w:rFonts w:ascii="Arial" w:hAnsi="Arial" w:cs="Arial"/>
                <w:color w:val="FF0000"/>
                <w:sz w:val="22"/>
                <w:szCs w:val="22"/>
              </w:rPr>
              <w:lastRenderedPageBreak/>
              <w:t>A. the tree you can see versus the one you can’t.</w:t>
            </w:r>
          </w:p>
          <w:p w14:paraId="5E13EB16" w14:textId="77777777" w:rsidR="00BF60F1" w:rsidRPr="003D4029" w:rsidRDefault="00BF60F1" w:rsidP="00BF60F1">
            <w:pPr>
              <w:spacing w:before="120" w:after="120"/>
              <w:rPr>
                <w:rFonts w:ascii="Arial" w:hAnsi="Arial" w:cs="Arial"/>
                <w:sz w:val="22"/>
                <w:szCs w:val="22"/>
              </w:rPr>
            </w:pPr>
          </w:p>
        </w:tc>
        <w:tc>
          <w:tcPr>
            <w:tcW w:w="1009" w:type="dxa"/>
            <w:vAlign w:val="center"/>
          </w:tcPr>
          <w:p w14:paraId="3D2E929E" w14:textId="77777777" w:rsidR="00BF60F1" w:rsidRPr="00827666" w:rsidRDefault="00BF60F1" w:rsidP="00BF60F1">
            <w:pPr>
              <w:spacing w:before="120" w:after="120"/>
              <w:jc w:val="center"/>
              <w:rPr>
                <w:rFonts w:ascii="Arial" w:hAnsi="Arial" w:cs="Arial"/>
                <w:sz w:val="22"/>
                <w:szCs w:val="22"/>
              </w:rPr>
            </w:pPr>
            <w:r>
              <w:rPr>
                <w:rFonts w:ascii="Arial" w:hAnsi="Arial" w:cs="Arial"/>
                <w:sz w:val="22"/>
                <w:szCs w:val="22"/>
              </w:rPr>
              <w:lastRenderedPageBreak/>
              <w:t>10</w:t>
            </w:r>
          </w:p>
        </w:tc>
      </w:tr>
    </w:tbl>
    <w:p w14:paraId="3DF334FF" w14:textId="77777777" w:rsidR="00E73458" w:rsidRPr="00704C43" w:rsidRDefault="00E73458" w:rsidP="00E73458">
      <w:pPr>
        <w:spacing w:before="120" w:after="120"/>
        <w:rPr>
          <w:rFonts w:ascii="Arial" w:hAnsi="Arial" w:cs="Arial"/>
          <w:sz w:val="22"/>
          <w:szCs w:val="22"/>
        </w:rPr>
      </w:pPr>
    </w:p>
    <w:p w14:paraId="3644E112"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26DE2D78" w14:textId="77777777" w:rsidTr="00006862">
        <w:trPr>
          <w:jc w:val="center"/>
        </w:trPr>
        <w:tc>
          <w:tcPr>
            <w:tcW w:w="1271" w:type="pct"/>
          </w:tcPr>
          <w:p w14:paraId="0B7B3F7E" w14:textId="53494B90"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123F70FC" w14:textId="77777777" w:rsidR="00E73458" w:rsidRPr="00704C43" w:rsidRDefault="00897480" w:rsidP="00006862">
            <w:pPr>
              <w:spacing w:before="120" w:after="120"/>
              <w:rPr>
                <w:rFonts w:ascii="Arial" w:hAnsi="Arial" w:cs="Arial"/>
                <w:sz w:val="22"/>
                <w:szCs w:val="22"/>
              </w:rPr>
            </w:pPr>
            <w:r>
              <w:rPr>
                <w:rFonts w:ascii="Arial" w:hAnsi="Arial" w:cs="Arial"/>
                <w:sz w:val="22"/>
                <w:szCs w:val="22"/>
              </w:rPr>
              <w:t>Case Study</w:t>
            </w:r>
          </w:p>
        </w:tc>
      </w:tr>
      <w:tr w:rsidR="00E73458" w:rsidRPr="00704C43" w14:paraId="3495A028" w14:textId="77777777" w:rsidTr="00006862">
        <w:trPr>
          <w:jc w:val="center"/>
        </w:trPr>
        <w:tc>
          <w:tcPr>
            <w:tcW w:w="1271" w:type="pct"/>
          </w:tcPr>
          <w:p w14:paraId="348317BB"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2432312F" w14:textId="77777777" w:rsidR="00E73458" w:rsidRPr="00704C43" w:rsidRDefault="00897480" w:rsidP="00897480">
            <w:pPr>
              <w:spacing w:before="120" w:after="120"/>
              <w:rPr>
                <w:rFonts w:ascii="Arial" w:hAnsi="Arial" w:cs="Arial"/>
                <w:sz w:val="22"/>
                <w:szCs w:val="22"/>
              </w:rPr>
            </w:pPr>
            <w:r>
              <w:rPr>
                <w:rFonts w:ascii="Arial" w:hAnsi="Arial" w:cs="Arial"/>
                <w:sz w:val="22"/>
                <w:szCs w:val="22"/>
              </w:rPr>
              <w:t>9  (Encompasses Modules 4-8)</w:t>
            </w:r>
          </w:p>
        </w:tc>
      </w:tr>
      <w:tr w:rsidR="00E73458" w:rsidRPr="00704C43" w14:paraId="5E50451D" w14:textId="77777777" w:rsidTr="00006862">
        <w:trPr>
          <w:jc w:val="center"/>
        </w:trPr>
        <w:tc>
          <w:tcPr>
            <w:tcW w:w="1271" w:type="pct"/>
          </w:tcPr>
          <w:p w14:paraId="6B2DEE5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5C1CF783" w14:textId="77777777" w:rsidR="00897480" w:rsidRPr="00704C43" w:rsidRDefault="00897480" w:rsidP="00006862">
            <w:pPr>
              <w:spacing w:before="120" w:after="120"/>
              <w:rPr>
                <w:rFonts w:ascii="Arial" w:hAnsi="Arial" w:cs="Arial"/>
                <w:sz w:val="22"/>
                <w:szCs w:val="22"/>
              </w:rPr>
            </w:pPr>
            <w:r>
              <w:rPr>
                <w:rFonts w:ascii="Arial" w:hAnsi="Arial" w:cs="Arial"/>
                <w:sz w:val="22"/>
                <w:szCs w:val="22"/>
              </w:rPr>
              <w:t>Reinforces material previously covered and provides opportunity to apply</w:t>
            </w:r>
            <w:r w:rsidR="007C6DA6">
              <w:rPr>
                <w:rFonts w:ascii="Arial" w:hAnsi="Arial" w:cs="Arial"/>
                <w:sz w:val="22"/>
                <w:szCs w:val="22"/>
              </w:rPr>
              <w:t xml:space="preserve"> information in real world scenario.</w:t>
            </w:r>
          </w:p>
        </w:tc>
      </w:tr>
      <w:tr w:rsidR="00E73458" w:rsidRPr="00704C43" w14:paraId="70A65A80" w14:textId="77777777" w:rsidTr="00006862">
        <w:trPr>
          <w:jc w:val="center"/>
        </w:trPr>
        <w:tc>
          <w:tcPr>
            <w:tcW w:w="1271" w:type="pct"/>
          </w:tcPr>
          <w:p w14:paraId="48785249"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4AF991D0"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635BA37D" w14:textId="291CC735" w:rsidR="007C6DA6" w:rsidRPr="007C6DA6" w:rsidRDefault="007C6DA6" w:rsidP="007C6DA6">
            <w:pPr>
              <w:pStyle w:val="ListParagraph"/>
              <w:numPr>
                <w:ilvl w:val="0"/>
                <w:numId w:val="30"/>
              </w:numPr>
              <w:spacing w:before="120" w:after="120"/>
              <w:rPr>
                <w:rFonts w:ascii="Arial" w:hAnsi="Arial" w:cs="Arial"/>
                <w:sz w:val="22"/>
                <w:szCs w:val="22"/>
              </w:rPr>
            </w:pPr>
            <w:r>
              <w:rPr>
                <w:rFonts w:ascii="Arial" w:hAnsi="Arial" w:cs="Arial"/>
                <w:sz w:val="22"/>
                <w:szCs w:val="22"/>
              </w:rPr>
              <w:t xml:space="preserve">Given a scenario, </w:t>
            </w:r>
            <w:r w:rsidR="00DC08E3">
              <w:rPr>
                <w:rFonts w:ascii="Arial" w:hAnsi="Arial" w:cs="Arial"/>
                <w:sz w:val="22"/>
                <w:szCs w:val="22"/>
              </w:rPr>
              <w:t xml:space="preserve">evaluate dataset, </w:t>
            </w:r>
            <w:r>
              <w:rPr>
                <w:rFonts w:ascii="Arial" w:hAnsi="Arial" w:cs="Arial"/>
                <w:sz w:val="22"/>
                <w:szCs w:val="22"/>
              </w:rPr>
              <w:t>select and apply a model(s)</w:t>
            </w:r>
            <w:r w:rsidR="00AE6F17">
              <w:rPr>
                <w:rFonts w:ascii="Arial" w:hAnsi="Arial" w:cs="Arial"/>
                <w:sz w:val="22"/>
                <w:szCs w:val="22"/>
              </w:rPr>
              <w:t>,</w:t>
            </w:r>
            <w:r>
              <w:rPr>
                <w:rFonts w:ascii="Arial" w:hAnsi="Arial" w:cs="Arial"/>
                <w:sz w:val="22"/>
                <w:szCs w:val="22"/>
              </w:rPr>
              <w:t xml:space="preserve"> justify decisions</w:t>
            </w:r>
            <w:r w:rsidR="00AE6F17">
              <w:rPr>
                <w:rFonts w:ascii="Arial" w:hAnsi="Arial" w:cs="Arial"/>
                <w:sz w:val="22"/>
                <w:szCs w:val="22"/>
              </w:rPr>
              <w:t>,</w:t>
            </w:r>
            <w:r>
              <w:rPr>
                <w:rFonts w:ascii="Arial" w:hAnsi="Arial" w:cs="Arial"/>
                <w:sz w:val="22"/>
                <w:szCs w:val="22"/>
              </w:rPr>
              <w:t xml:space="preserve"> and explain results.</w:t>
            </w:r>
          </w:p>
          <w:p w14:paraId="4D9BE4D3" w14:textId="77777777" w:rsidR="00E73458" w:rsidRPr="00EE18AB" w:rsidRDefault="00E73458" w:rsidP="00006862">
            <w:pPr>
              <w:spacing w:before="120" w:after="120"/>
              <w:rPr>
                <w:rFonts w:ascii="Arial" w:hAnsi="Arial" w:cs="Arial"/>
                <w:sz w:val="22"/>
                <w:szCs w:val="22"/>
              </w:rPr>
            </w:pPr>
          </w:p>
        </w:tc>
      </w:tr>
      <w:tr w:rsidR="00E73458" w:rsidRPr="00704C43" w14:paraId="65632F75" w14:textId="77777777" w:rsidTr="00006862">
        <w:trPr>
          <w:jc w:val="center"/>
        </w:trPr>
        <w:tc>
          <w:tcPr>
            <w:tcW w:w="1271" w:type="pct"/>
          </w:tcPr>
          <w:p w14:paraId="38EAD743"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2450FB6F"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51CA9FD9" w14:textId="77777777" w:rsidR="00E73458" w:rsidRPr="00704C43" w:rsidRDefault="00E73458" w:rsidP="00006862">
            <w:pPr>
              <w:spacing w:before="120" w:after="120"/>
              <w:rPr>
                <w:rFonts w:ascii="Arial" w:hAnsi="Arial" w:cs="Arial"/>
                <w:sz w:val="22"/>
                <w:szCs w:val="22"/>
              </w:rPr>
            </w:pPr>
          </w:p>
        </w:tc>
      </w:tr>
      <w:tr w:rsidR="00E73458" w:rsidRPr="00704C43" w14:paraId="7308E944" w14:textId="77777777" w:rsidTr="00006862">
        <w:trPr>
          <w:jc w:val="center"/>
        </w:trPr>
        <w:tc>
          <w:tcPr>
            <w:tcW w:w="1271" w:type="pct"/>
          </w:tcPr>
          <w:p w14:paraId="29207D5D"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5E7614CD"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_</w:t>
            </w:r>
            <w:r w:rsidR="00D0214C">
              <w:rPr>
                <w:rFonts w:ascii="Arial" w:hAnsi="Arial" w:cs="Arial"/>
                <w:sz w:val="22"/>
                <w:szCs w:val="22"/>
                <w:u w:val="single"/>
              </w:rPr>
              <w:t>95</w:t>
            </w:r>
            <w:r>
              <w:rPr>
                <w:rFonts w:ascii="Arial" w:hAnsi="Arial" w:cs="Arial"/>
                <w:sz w:val="22"/>
                <w:szCs w:val="22"/>
              </w:rPr>
              <w:t>_</w:t>
            </w:r>
            <w:r w:rsidRPr="00704C43">
              <w:rPr>
                <w:rFonts w:ascii="Arial" w:hAnsi="Arial" w:cs="Arial"/>
                <w:sz w:val="22"/>
                <w:szCs w:val="22"/>
              </w:rPr>
              <w:t xml:space="preserve"> minutes </w:t>
            </w:r>
          </w:p>
        </w:tc>
      </w:tr>
      <w:tr w:rsidR="00E73458" w:rsidRPr="00704C43" w14:paraId="23260E56" w14:textId="77777777" w:rsidTr="00006862">
        <w:trPr>
          <w:jc w:val="center"/>
        </w:trPr>
        <w:tc>
          <w:tcPr>
            <w:tcW w:w="1271" w:type="pct"/>
          </w:tcPr>
          <w:p w14:paraId="37E9CC0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1F44881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0600B843" w14:textId="77777777" w:rsidR="00E73458" w:rsidRDefault="00E73458" w:rsidP="00E73458">
      <w:pPr>
        <w:spacing w:before="120" w:after="120"/>
        <w:rPr>
          <w:rFonts w:ascii="Arial" w:hAnsi="Arial" w:cs="Arial"/>
          <w:sz w:val="22"/>
          <w:szCs w:val="22"/>
        </w:rPr>
      </w:pPr>
    </w:p>
    <w:p w14:paraId="64A98C99" w14:textId="77777777" w:rsidR="00E73458" w:rsidRDefault="00E73458" w:rsidP="00E73458">
      <w:pPr>
        <w:rPr>
          <w:rFonts w:ascii="Arial" w:hAnsi="Arial" w:cs="Arial"/>
          <w:sz w:val="22"/>
          <w:szCs w:val="22"/>
        </w:rPr>
      </w:pPr>
      <w:r>
        <w:rPr>
          <w:rFonts w:ascii="Arial" w:hAnsi="Arial" w:cs="Arial"/>
          <w:sz w:val="22"/>
          <w:szCs w:val="22"/>
        </w:rPr>
        <w:br w:type="page"/>
      </w:r>
    </w:p>
    <w:p w14:paraId="5783B481"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7702706A" w14:textId="77777777" w:rsidTr="004D6D01">
        <w:trPr>
          <w:tblHeader/>
          <w:jc w:val="center"/>
        </w:trPr>
        <w:tc>
          <w:tcPr>
            <w:tcW w:w="6393" w:type="dxa"/>
            <w:shd w:val="clear" w:color="auto" w:fill="A6A6A6"/>
            <w:vAlign w:val="center"/>
          </w:tcPr>
          <w:p w14:paraId="72B09A6B"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7C20E7BD"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15673B05"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344FDDF3"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E73458" w:rsidRPr="00704C43" w14:paraId="7DAA0F61" w14:textId="77777777" w:rsidTr="004D6D01">
        <w:trPr>
          <w:jc w:val="center"/>
        </w:trPr>
        <w:tc>
          <w:tcPr>
            <w:tcW w:w="6393" w:type="dxa"/>
            <w:vAlign w:val="center"/>
          </w:tcPr>
          <w:p w14:paraId="339F9B1A" w14:textId="77777777" w:rsidR="00E73458" w:rsidRPr="003D4029" w:rsidRDefault="004D6D01" w:rsidP="00006862">
            <w:pPr>
              <w:spacing w:before="120" w:after="120"/>
              <w:rPr>
                <w:rFonts w:ascii="Arial" w:hAnsi="Arial" w:cs="Arial"/>
                <w:sz w:val="22"/>
                <w:szCs w:val="22"/>
              </w:rPr>
            </w:pPr>
            <w:r>
              <w:rPr>
                <w:rFonts w:ascii="Arial" w:hAnsi="Arial" w:cs="Arial"/>
                <w:sz w:val="22"/>
                <w:szCs w:val="22"/>
              </w:rPr>
              <w:t>9.1 Review via case study in groups</w:t>
            </w:r>
          </w:p>
        </w:tc>
        <w:tc>
          <w:tcPr>
            <w:tcW w:w="3287" w:type="dxa"/>
            <w:vAlign w:val="center"/>
          </w:tcPr>
          <w:p w14:paraId="0D0E1362" w14:textId="77777777" w:rsidR="00E73458" w:rsidRPr="003D4029" w:rsidRDefault="005B1DEF" w:rsidP="00006862">
            <w:pPr>
              <w:spacing w:before="120" w:after="120"/>
              <w:rPr>
                <w:rFonts w:ascii="Arial" w:hAnsi="Arial" w:cs="Arial"/>
                <w:sz w:val="22"/>
                <w:szCs w:val="22"/>
              </w:rPr>
            </w:pPr>
            <w:r>
              <w:rPr>
                <w:rFonts w:ascii="Arial" w:hAnsi="Arial" w:cs="Arial"/>
                <w:sz w:val="22"/>
                <w:szCs w:val="22"/>
              </w:rPr>
              <w:t>We are going to do a short review on Modules 4-8 and then working in groups do a case study on what we have covered.</w:t>
            </w:r>
          </w:p>
        </w:tc>
        <w:tc>
          <w:tcPr>
            <w:tcW w:w="3701" w:type="dxa"/>
            <w:vAlign w:val="center"/>
          </w:tcPr>
          <w:p w14:paraId="700A4F65" w14:textId="77777777" w:rsidR="00D0214C" w:rsidRDefault="00D0214C" w:rsidP="00006862">
            <w:pPr>
              <w:spacing w:before="120" w:after="120"/>
              <w:rPr>
                <w:rFonts w:ascii="Arial" w:hAnsi="Arial" w:cs="Arial"/>
                <w:sz w:val="22"/>
                <w:szCs w:val="22"/>
              </w:rPr>
            </w:pPr>
            <w:r>
              <w:rPr>
                <w:rFonts w:ascii="Arial" w:hAnsi="Arial" w:cs="Arial"/>
                <w:sz w:val="22"/>
                <w:szCs w:val="22"/>
              </w:rPr>
              <w:t>- Do a peer review with class over modules 4-8. (15 minutes to develop and 15 minutes to present)</w:t>
            </w:r>
          </w:p>
          <w:p w14:paraId="5694C9C1" w14:textId="77777777" w:rsidR="00E73458" w:rsidRDefault="009E3273" w:rsidP="00006862">
            <w:pPr>
              <w:spacing w:before="120" w:after="120"/>
              <w:rPr>
                <w:rFonts w:ascii="Arial" w:hAnsi="Arial" w:cs="Arial"/>
                <w:sz w:val="22"/>
                <w:szCs w:val="22"/>
              </w:rPr>
            </w:pPr>
            <w:r>
              <w:rPr>
                <w:rFonts w:ascii="Arial" w:hAnsi="Arial" w:cs="Arial"/>
                <w:sz w:val="22"/>
                <w:szCs w:val="22"/>
              </w:rPr>
              <w:t>- Have participants perform EDA techniques in groups. (15 min)</w:t>
            </w:r>
          </w:p>
          <w:p w14:paraId="250CD8E4" w14:textId="77777777" w:rsidR="009E3273" w:rsidRDefault="009E3273" w:rsidP="00006862">
            <w:pPr>
              <w:spacing w:before="120" w:after="120"/>
              <w:rPr>
                <w:rFonts w:ascii="Arial" w:hAnsi="Arial" w:cs="Arial"/>
                <w:sz w:val="22"/>
                <w:szCs w:val="22"/>
              </w:rPr>
            </w:pPr>
            <w:r>
              <w:rPr>
                <w:rFonts w:ascii="Arial" w:hAnsi="Arial" w:cs="Arial"/>
                <w:sz w:val="22"/>
                <w:szCs w:val="22"/>
              </w:rPr>
              <w:t>- Discuss EDA findings with entire class. (20 min)</w:t>
            </w:r>
          </w:p>
          <w:p w14:paraId="78E96C41" w14:textId="77777777" w:rsidR="009E3273" w:rsidRDefault="009E3273" w:rsidP="009E3273">
            <w:pPr>
              <w:spacing w:before="120" w:after="120"/>
              <w:rPr>
                <w:rFonts w:ascii="Arial" w:hAnsi="Arial" w:cs="Arial"/>
                <w:sz w:val="22"/>
                <w:szCs w:val="22"/>
              </w:rPr>
            </w:pPr>
            <w:r>
              <w:rPr>
                <w:rFonts w:ascii="Arial" w:hAnsi="Arial" w:cs="Arial"/>
                <w:sz w:val="22"/>
                <w:szCs w:val="22"/>
              </w:rPr>
              <w:t>- Have participants model a scenario with groups’ chosen method (</w:t>
            </w:r>
            <w:r w:rsidR="005B1DEF">
              <w:rPr>
                <w:rFonts w:ascii="Arial" w:hAnsi="Arial" w:cs="Arial"/>
                <w:sz w:val="22"/>
                <w:szCs w:val="22"/>
              </w:rPr>
              <w:t>2</w:t>
            </w:r>
            <w:r>
              <w:rPr>
                <w:rFonts w:ascii="Arial" w:hAnsi="Arial" w:cs="Arial"/>
                <w:sz w:val="22"/>
                <w:szCs w:val="22"/>
              </w:rPr>
              <w:t>0</w:t>
            </w:r>
            <w:r w:rsidR="005B1DEF">
              <w:rPr>
                <w:rFonts w:ascii="Arial" w:hAnsi="Arial" w:cs="Arial"/>
                <w:sz w:val="22"/>
                <w:szCs w:val="22"/>
              </w:rPr>
              <w:t xml:space="preserve"> min)</w:t>
            </w:r>
          </w:p>
          <w:p w14:paraId="2DEAFA1E" w14:textId="77777777" w:rsidR="005B1DEF" w:rsidRDefault="005B1DEF" w:rsidP="005B1DEF">
            <w:pPr>
              <w:spacing w:before="120" w:after="120"/>
              <w:rPr>
                <w:rFonts w:ascii="Arial" w:hAnsi="Arial" w:cs="Arial"/>
                <w:sz w:val="22"/>
                <w:szCs w:val="22"/>
              </w:rPr>
            </w:pPr>
            <w:r>
              <w:rPr>
                <w:rFonts w:ascii="Arial" w:hAnsi="Arial" w:cs="Arial"/>
                <w:sz w:val="22"/>
                <w:szCs w:val="22"/>
              </w:rPr>
              <w:t>- Discuss model findings with entire class. – Pick group(s) to discuss. (10 min)</w:t>
            </w:r>
          </w:p>
          <w:p w14:paraId="2A8A1828" w14:textId="77777777" w:rsidR="005B1DEF" w:rsidRPr="003D4029" w:rsidRDefault="005B1DEF" w:rsidP="009E3273">
            <w:pPr>
              <w:spacing w:before="120" w:after="120"/>
              <w:rPr>
                <w:rFonts w:ascii="Arial" w:hAnsi="Arial" w:cs="Arial"/>
                <w:sz w:val="22"/>
                <w:szCs w:val="22"/>
              </w:rPr>
            </w:pPr>
          </w:p>
        </w:tc>
        <w:tc>
          <w:tcPr>
            <w:tcW w:w="1009" w:type="dxa"/>
            <w:vAlign w:val="center"/>
          </w:tcPr>
          <w:p w14:paraId="0ECD8668" w14:textId="77777777" w:rsidR="009E3273" w:rsidRPr="00704C43" w:rsidRDefault="00D0214C" w:rsidP="00006862">
            <w:pPr>
              <w:spacing w:before="120" w:after="120"/>
              <w:jc w:val="center"/>
              <w:rPr>
                <w:rFonts w:ascii="Arial" w:hAnsi="Arial" w:cs="Arial"/>
                <w:sz w:val="22"/>
                <w:szCs w:val="22"/>
              </w:rPr>
            </w:pPr>
            <w:r>
              <w:rPr>
                <w:rFonts w:ascii="Arial" w:hAnsi="Arial" w:cs="Arial"/>
                <w:sz w:val="22"/>
                <w:szCs w:val="22"/>
              </w:rPr>
              <w:t>95</w:t>
            </w:r>
          </w:p>
        </w:tc>
      </w:tr>
    </w:tbl>
    <w:p w14:paraId="001D0702" w14:textId="77777777" w:rsidR="00E73458" w:rsidRPr="00704C43" w:rsidRDefault="00E73458" w:rsidP="00E73458">
      <w:pPr>
        <w:spacing w:before="120" w:after="120"/>
        <w:rPr>
          <w:rFonts w:ascii="Arial" w:hAnsi="Arial" w:cs="Arial"/>
          <w:sz w:val="22"/>
          <w:szCs w:val="22"/>
        </w:rPr>
      </w:pPr>
    </w:p>
    <w:p w14:paraId="74A29A7C"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68EE6426" w14:textId="77777777" w:rsidTr="00006862">
        <w:trPr>
          <w:jc w:val="center"/>
        </w:trPr>
        <w:tc>
          <w:tcPr>
            <w:tcW w:w="1271" w:type="pct"/>
          </w:tcPr>
          <w:p w14:paraId="1D0D812F"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2A21ACC9" w14:textId="77777777" w:rsidR="00E73458" w:rsidRPr="00704C43" w:rsidRDefault="00005414" w:rsidP="00006862">
            <w:pPr>
              <w:spacing w:before="120" w:after="120"/>
              <w:rPr>
                <w:rFonts w:ascii="Arial" w:hAnsi="Arial" w:cs="Arial"/>
                <w:sz w:val="22"/>
                <w:szCs w:val="22"/>
              </w:rPr>
            </w:pPr>
            <w:r>
              <w:rPr>
                <w:rFonts w:ascii="Arial" w:hAnsi="Arial" w:cs="Arial"/>
                <w:sz w:val="22"/>
                <w:szCs w:val="22"/>
              </w:rPr>
              <w:t>Validation and Uncertainty</w:t>
            </w:r>
          </w:p>
        </w:tc>
      </w:tr>
      <w:tr w:rsidR="00E73458" w:rsidRPr="00704C43" w14:paraId="6FFB86AD" w14:textId="77777777" w:rsidTr="00006862">
        <w:trPr>
          <w:jc w:val="center"/>
        </w:trPr>
        <w:tc>
          <w:tcPr>
            <w:tcW w:w="1271" w:type="pct"/>
          </w:tcPr>
          <w:p w14:paraId="1C84EA70"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32227BFE" w14:textId="77777777" w:rsidR="00E73458" w:rsidRPr="00704C43" w:rsidRDefault="003B1319" w:rsidP="00006862">
            <w:pPr>
              <w:spacing w:before="120" w:after="120"/>
              <w:rPr>
                <w:rFonts w:ascii="Arial" w:hAnsi="Arial" w:cs="Arial"/>
                <w:sz w:val="22"/>
                <w:szCs w:val="22"/>
              </w:rPr>
            </w:pPr>
            <w:r>
              <w:rPr>
                <w:rFonts w:ascii="Arial" w:hAnsi="Arial" w:cs="Arial"/>
                <w:sz w:val="22"/>
                <w:szCs w:val="22"/>
              </w:rPr>
              <w:t>10</w:t>
            </w:r>
          </w:p>
        </w:tc>
      </w:tr>
      <w:tr w:rsidR="00E73458" w:rsidRPr="00704C43" w14:paraId="7947CF48" w14:textId="77777777" w:rsidTr="00006862">
        <w:trPr>
          <w:jc w:val="center"/>
        </w:trPr>
        <w:tc>
          <w:tcPr>
            <w:tcW w:w="1271" w:type="pct"/>
          </w:tcPr>
          <w:p w14:paraId="1F6A9F06"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58636C8A" w14:textId="77777777" w:rsidR="00D16040" w:rsidRPr="00704C43" w:rsidRDefault="003B6DB6" w:rsidP="003B6DB6">
            <w:pPr>
              <w:spacing w:before="120" w:after="120"/>
              <w:rPr>
                <w:rFonts w:ascii="Arial" w:hAnsi="Arial" w:cs="Arial"/>
                <w:sz w:val="22"/>
                <w:szCs w:val="22"/>
              </w:rPr>
            </w:pPr>
            <w:r>
              <w:rPr>
                <w:rFonts w:ascii="Arial" w:hAnsi="Arial" w:cs="Arial"/>
                <w:sz w:val="22"/>
                <w:szCs w:val="22"/>
              </w:rPr>
              <w:t>Provide the tools to allow proper evaluation of models to guide decision making.</w:t>
            </w:r>
          </w:p>
        </w:tc>
      </w:tr>
      <w:tr w:rsidR="00E73458" w:rsidRPr="00704C43" w14:paraId="5E725A33" w14:textId="77777777" w:rsidTr="00006862">
        <w:trPr>
          <w:jc w:val="center"/>
        </w:trPr>
        <w:tc>
          <w:tcPr>
            <w:tcW w:w="1271" w:type="pct"/>
          </w:tcPr>
          <w:p w14:paraId="52E8059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2A2BB5F2"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69EFC5F3" w14:textId="77777777" w:rsidR="00E73458" w:rsidRDefault="00D16040" w:rsidP="00D16040">
            <w:pPr>
              <w:pStyle w:val="ListParagraph"/>
              <w:numPr>
                <w:ilvl w:val="0"/>
                <w:numId w:val="30"/>
              </w:numPr>
              <w:spacing w:before="120" w:after="120"/>
              <w:rPr>
                <w:rFonts w:ascii="Arial" w:hAnsi="Arial" w:cs="Arial"/>
                <w:sz w:val="22"/>
                <w:szCs w:val="22"/>
              </w:rPr>
            </w:pPr>
            <w:r w:rsidRPr="00D16040">
              <w:rPr>
                <w:rFonts w:ascii="Arial" w:hAnsi="Arial" w:cs="Arial"/>
                <w:sz w:val="22"/>
                <w:szCs w:val="22"/>
              </w:rPr>
              <w:t>D</w:t>
            </w:r>
            <w:r>
              <w:rPr>
                <w:rFonts w:ascii="Arial" w:hAnsi="Arial" w:cs="Arial"/>
                <w:sz w:val="22"/>
                <w:szCs w:val="22"/>
              </w:rPr>
              <w:t>ifferentiate between</w:t>
            </w:r>
            <w:r w:rsidRPr="00D16040">
              <w:rPr>
                <w:rFonts w:ascii="Arial" w:hAnsi="Arial" w:cs="Arial"/>
                <w:sz w:val="22"/>
                <w:szCs w:val="22"/>
              </w:rPr>
              <w:t xml:space="preserve"> internal and external validation techniques</w:t>
            </w:r>
            <w:r>
              <w:rPr>
                <w:rFonts w:ascii="Arial" w:hAnsi="Arial" w:cs="Arial"/>
                <w:sz w:val="22"/>
                <w:szCs w:val="22"/>
              </w:rPr>
              <w:t>.</w:t>
            </w:r>
          </w:p>
          <w:p w14:paraId="2E89EE98" w14:textId="77777777" w:rsidR="006A0A01" w:rsidRDefault="00D16040" w:rsidP="00D16040">
            <w:pPr>
              <w:pStyle w:val="ListParagraph"/>
              <w:numPr>
                <w:ilvl w:val="0"/>
                <w:numId w:val="30"/>
              </w:numPr>
              <w:spacing w:before="120" w:after="120"/>
              <w:rPr>
                <w:rFonts w:ascii="Arial" w:hAnsi="Arial" w:cs="Arial"/>
                <w:sz w:val="22"/>
                <w:szCs w:val="22"/>
              </w:rPr>
            </w:pPr>
            <w:r>
              <w:rPr>
                <w:rFonts w:ascii="Arial" w:hAnsi="Arial" w:cs="Arial"/>
                <w:sz w:val="22"/>
                <w:szCs w:val="22"/>
              </w:rPr>
              <w:t>Describe sources of uncertainty</w:t>
            </w:r>
            <w:r w:rsidR="006A0A01">
              <w:rPr>
                <w:rFonts w:ascii="Arial" w:hAnsi="Arial" w:cs="Arial"/>
                <w:sz w:val="22"/>
                <w:szCs w:val="22"/>
              </w:rPr>
              <w:t>.</w:t>
            </w:r>
          </w:p>
          <w:p w14:paraId="7C930599" w14:textId="77777777" w:rsidR="00D16040" w:rsidRDefault="006A0A01" w:rsidP="00D16040">
            <w:pPr>
              <w:pStyle w:val="ListParagraph"/>
              <w:numPr>
                <w:ilvl w:val="0"/>
                <w:numId w:val="30"/>
              </w:numPr>
              <w:spacing w:before="120" w:after="120"/>
              <w:rPr>
                <w:rFonts w:ascii="Arial" w:hAnsi="Arial" w:cs="Arial"/>
                <w:sz w:val="22"/>
                <w:szCs w:val="22"/>
              </w:rPr>
            </w:pPr>
            <w:r>
              <w:rPr>
                <w:rFonts w:ascii="Arial" w:hAnsi="Arial" w:cs="Arial"/>
                <w:sz w:val="22"/>
                <w:szCs w:val="22"/>
              </w:rPr>
              <w:t>Quantify model uncertainty</w:t>
            </w:r>
            <w:r w:rsidR="00D16040">
              <w:rPr>
                <w:rFonts w:ascii="Arial" w:hAnsi="Arial" w:cs="Arial"/>
                <w:sz w:val="22"/>
                <w:szCs w:val="22"/>
              </w:rPr>
              <w:t>.</w:t>
            </w:r>
          </w:p>
          <w:p w14:paraId="2F4AAA41" w14:textId="77777777" w:rsidR="00D16040" w:rsidRPr="006A0A01" w:rsidRDefault="00D16040" w:rsidP="006A0A01">
            <w:pPr>
              <w:pStyle w:val="ListParagraph"/>
              <w:numPr>
                <w:ilvl w:val="0"/>
                <w:numId w:val="30"/>
              </w:numPr>
              <w:spacing w:before="120" w:after="120"/>
              <w:rPr>
                <w:rFonts w:ascii="Arial" w:hAnsi="Arial" w:cs="Arial"/>
                <w:sz w:val="22"/>
                <w:szCs w:val="22"/>
              </w:rPr>
            </w:pPr>
            <w:r>
              <w:rPr>
                <w:rFonts w:ascii="Arial" w:hAnsi="Arial" w:cs="Arial"/>
                <w:sz w:val="22"/>
                <w:szCs w:val="22"/>
              </w:rPr>
              <w:t>Interpret validation statistics.</w:t>
            </w:r>
          </w:p>
        </w:tc>
      </w:tr>
      <w:tr w:rsidR="00E73458" w:rsidRPr="00704C43" w14:paraId="48756C17" w14:textId="77777777" w:rsidTr="00006862">
        <w:trPr>
          <w:jc w:val="center"/>
        </w:trPr>
        <w:tc>
          <w:tcPr>
            <w:tcW w:w="1271" w:type="pct"/>
          </w:tcPr>
          <w:p w14:paraId="63FB478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39F38FDC"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4FE2BCE5" w14:textId="77777777" w:rsidR="00E73458" w:rsidRPr="00704C43" w:rsidRDefault="00E73458" w:rsidP="00006862">
            <w:pPr>
              <w:spacing w:before="120" w:after="120"/>
              <w:rPr>
                <w:rFonts w:ascii="Arial" w:hAnsi="Arial" w:cs="Arial"/>
                <w:sz w:val="22"/>
                <w:szCs w:val="22"/>
              </w:rPr>
            </w:pPr>
          </w:p>
        </w:tc>
      </w:tr>
      <w:tr w:rsidR="00E73458" w:rsidRPr="00704C43" w14:paraId="1F891128" w14:textId="77777777" w:rsidTr="00006862">
        <w:trPr>
          <w:jc w:val="center"/>
        </w:trPr>
        <w:tc>
          <w:tcPr>
            <w:tcW w:w="1271" w:type="pct"/>
          </w:tcPr>
          <w:p w14:paraId="5BC09275"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05BF861F"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_</w:t>
            </w:r>
            <w:r w:rsidR="00A35420">
              <w:rPr>
                <w:rFonts w:ascii="Arial" w:hAnsi="Arial" w:cs="Arial"/>
                <w:sz w:val="22"/>
                <w:szCs w:val="22"/>
                <w:u w:val="single"/>
              </w:rPr>
              <w:t>90</w:t>
            </w:r>
            <w:r>
              <w:rPr>
                <w:rFonts w:ascii="Arial" w:hAnsi="Arial" w:cs="Arial"/>
                <w:sz w:val="22"/>
                <w:szCs w:val="22"/>
              </w:rPr>
              <w:t>_</w:t>
            </w:r>
            <w:r w:rsidRPr="00704C43">
              <w:rPr>
                <w:rFonts w:ascii="Arial" w:hAnsi="Arial" w:cs="Arial"/>
                <w:sz w:val="22"/>
                <w:szCs w:val="22"/>
              </w:rPr>
              <w:t xml:space="preserve"> minutes </w:t>
            </w:r>
          </w:p>
        </w:tc>
      </w:tr>
      <w:tr w:rsidR="00E73458" w:rsidRPr="00704C43" w14:paraId="3554917A" w14:textId="77777777" w:rsidTr="00006862">
        <w:trPr>
          <w:jc w:val="center"/>
        </w:trPr>
        <w:tc>
          <w:tcPr>
            <w:tcW w:w="1271" w:type="pct"/>
          </w:tcPr>
          <w:p w14:paraId="6863E05B"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5AA2DF12"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085DCA4B" w14:textId="77777777" w:rsidR="00E73458" w:rsidRDefault="00E73458" w:rsidP="00E73458">
      <w:pPr>
        <w:spacing w:before="120" w:after="120"/>
        <w:rPr>
          <w:rFonts w:ascii="Arial" w:hAnsi="Arial" w:cs="Arial"/>
          <w:sz w:val="22"/>
          <w:szCs w:val="22"/>
        </w:rPr>
      </w:pPr>
    </w:p>
    <w:p w14:paraId="112651FA" w14:textId="77777777" w:rsidR="00E73458" w:rsidRDefault="00E73458" w:rsidP="00E73458">
      <w:pPr>
        <w:rPr>
          <w:rFonts w:ascii="Arial" w:hAnsi="Arial" w:cs="Arial"/>
          <w:sz w:val="22"/>
          <w:szCs w:val="22"/>
        </w:rPr>
      </w:pPr>
      <w:r>
        <w:rPr>
          <w:rFonts w:ascii="Arial" w:hAnsi="Arial" w:cs="Arial"/>
          <w:sz w:val="22"/>
          <w:szCs w:val="22"/>
        </w:rPr>
        <w:br w:type="page"/>
      </w:r>
    </w:p>
    <w:p w14:paraId="0623962D"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1314EAC5" w14:textId="77777777" w:rsidTr="002E703B">
        <w:trPr>
          <w:tblHeader/>
          <w:jc w:val="center"/>
        </w:trPr>
        <w:tc>
          <w:tcPr>
            <w:tcW w:w="6393" w:type="dxa"/>
            <w:shd w:val="clear" w:color="auto" w:fill="A6A6A6"/>
            <w:vAlign w:val="center"/>
          </w:tcPr>
          <w:p w14:paraId="1E44F239"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560D3F2F"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553DDD0B"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4155C936"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E73458" w:rsidRPr="00704C43" w14:paraId="06F745EC" w14:textId="77777777" w:rsidTr="002E703B">
        <w:trPr>
          <w:jc w:val="center"/>
        </w:trPr>
        <w:tc>
          <w:tcPr>
            <w:tcW w:w="6393" w:type="dxa"/>
            <w:vAlign w:val="center"/>
          </w:tcPr>
          <w:p w14:paraId="247F4C5A" w14:textId="77777777" w:rsidR="00E73458" w:rsidRPr="003D4029" w:rsidRDefault="00D538FC" w:rsidP="00006862">
            <w:pPr>
              <w:spacing w:before="120" w:after="120"/>
              <w:rPr>
                <w:rFonts w:ascii="Arial" w:hAnsi="Arial" w:cs="Arial"/>
                <w:sz w:val="22"/>
                <w:szCs w:val="22"/>
              </w:rPr>
            </w:pPr>
            <w:r>
              <w:rPr>
                <w:rFonts w:ascii="Arial" w:hAnsi="Arial" w:cs="Arial"/>
                <w:sz w:val="22"/>
                <w:szCs w:val="22"/>
              </w:rPr>
              <w:t xml:space="preserve">10.1 </w:t>
            </w:r>
            <w:r w:rsidR="003B6DB6">
              <w:rPr>
                <w:rFonts w:ascii="Arial" w:hAnsi="Arial" w:cs="Arial"/>
                <w:sz w:val="22"/>
                <w:szCs w:val="22"/>
              </w:rPr>
              <w:t>Review previous material</w:t>
            </w:r>
          </w:p>
        </w:tc>
        <w:tc>
          <w:tcPr>
            <w:tcW w:w="3287" w:type="dxa"/>
            <w:vAlign w:val="center"/>
          </w:tcPr>
          <w:p w14:paraId="42A0E8CB" w14:textId="77777777" w:rsidR="00E73458" w:rsidRPr="003D4029" w:rsidRDefault="00E73458" w:rsidP="00006862">
            <w:pPr>
              <w:spacing w:before="120" w:after="120"/>
              <w:rPr>
                <w:rFonts w:ascii="Arial" w:hAnsi="Arial" w:cs="Arial"/>
                <w:sz w:val="22"/>
                <w:szCs w:val="22"/>
              </w:rPr>
            </w:pPr>
          </w:p>
        </w:tc>
        <w:tc>
          <w:tcPr>
            <w:tcW w:w="3701" w:type="dxa"/>
            <w:vAlign w:val="center"/>
          </w:tcPr>
          <w:p w14:paraId="320F9441" w14:textId="77777777" w:rsidR="00E73458" w:rsidRPr="003D4029" w:rsidRDefault="00E73458" w:rsidP="00006862">
            <w:pPr>
              <w:spacing w:before="120" w:after="120"/>
              <w:rPr>
                <w:rFonts w:ascii="Arial" w:hAnsi="Arial" w:cs="Arial"/>
                <w:sz w:val="22"/>
                <w:szCs w:val="22"/>
              </w:rPr>
            </w:pPr>
          </w:p>
        </w:tc>
        <w:tc>
          <w:tcPr>
            <w:tcW w:w="1009" w:type="dxa"/>
            <w:vAlign w:val="center"/>
          </w:tcPr>
          <w:p w14:paraId="1AB759A8" w14:textId="77777777" w:rsidR="00E73458" w:rsidRPr="00704C43" w:rsidRDefault="002E703B" w:rsidP="002E703B">
            <w:pPr>
              <w:spacing w:before="120" w:after="120"/>
              <w:jc w:val="center"/>
              <w:rPr>
                <w:rFonts w:ascii="Arial" w:hAnsi="Arial" w:cs="Arial"/>
                <w:sz w:val="22"/>
                <w:szCs w:val="22"/>
              </w:rPr>
            </w:pPr>
            <w:r>
              <w:rPr>
                <w:rFonts w:ascii="Arial" w:hAnsi="Arial" w:cs="Arial"/>
                <w:sz w:val="22"/>
                <w:szCs w:val="22"/>
              </w:rPr>
              <w:t>5</w:t>
            </w:r>
          </w:p>
        </w:tc>
      </w:tr>
      <w:tr w:rsidR="00D538FC" w:rsidRPr="00704C43" w14:paraId="1453B0E9" w14:textId="77777777" w:rsidTr="002E703B">
        <w:trPr>
          <w:jc w:val="center"/>
        </w:trPr>
        <w:tc>
          <w:tcPr>
            <w:tcW w:w="6393" w:type="dxa"/>
            <w:vAlign w:val="center"/>
          </w:tcPr>
          <w:p w14:paraId="57421193" w14:textId="77777777" w:rsidR="00D538FC" w:rsidRDefault="00D538FC" w:rsidP="00006862">
            <w:pPr>
              <w:spacing w:before="120" w:after="120"/>
              <w:rPr>
                <w:rFonts w:ascii="Arial" w:hAnsi="Arial" w:cs="Arial"/>
                <w:sz w:val="22"/>
                <w:szCs w:val="22"/>
              </w:rPr>
            </w:pPr>
            <w:r>
              <w:rPr>
                <w:rFonts w:ascii="Arial" w:hAnsi="Arial" w:cs="Arial"/>
                <w:sz w:val="22"/>
                <w:szCs w:val="22"/>
              </w:rPr>
              <w:t>10.2 Overview of Validation and Uncertainty</w:t>
            </w:r>
          </w:p>
        </w:tc>
        <w:tc>
          <w:tcPr>
            <w:tcW w:w="3287" w:type="dxa"/>
            <w:vAlign w:val="center"/>
          </w:tcPr>
          <w:p w14:paraId="1CA92000" w14:textId="77777777" w:rsidR="00D538FC" w:rsidRDefault="00D538FC" w:rsidP="00A464A3">
            <w:pPr>
              <w:spacing w:before="120" w:after="120"/>
              <w:rPr>
                <w:rFonts w:ascii="Arial" w:hAnsi="Arial" w:cs="Arial"/>
                <w:sz w:val="22"/>
                <w:szCs w:val="22"/>
              </w:rPr>
            </w:pPr>
            <w:r>
              <w:rPr>
                <w:rFonts w:ascii="Arial" w:hAnsi="Arial" w:cs="Arial"/>
                <w:sz w:val="22"/>
                <w:szCs w:val="22"/>
              </w:rPr>
              <w:t>Everyone take a moment to read to yourselves the objectives for this module…</w:t>
            </w:r>
          </w:p>
        </w:tc>
        <w:tc>
          <w:tcPr>
            <w:tcW w:w="3701" w:type="dxa"/>
            <w:vAlign w:val="center"/>
          </w:tcPr>
          <w:p w14:paraId="1F3D738C" w14:textId="77777777" w:rsidR="00D538FC" w:rsidRPr="00D538FC" w:rsidRDefault="00D538FC" w:rsidP="00D538FC">
            <w:pPr>
              <w:spacing w:before="120" w:after="120"/>
              <w:rPr>
                <w:rFonts w:ascii="Arial" w:hAnsi="Arial" w:cs="Arial"/>
                <w:sz w:val="22"/>
                <w:szCs w:val="22"/>
              </w:rPr>
            </w:pPr>
            <w:r w:rsidRPr="00D538FC">
              <w:rPr>
                <w:rFonts w:ascii="Arial" w:hAnsi="Arial" w:cs="Arial"/>
                <w:sz w:val="22"/>
                <w:szCs w:val="22"/>
              </w:rPr>
              <w:t>Differentiate between internal and external validation techniques.</w:t>
            </w:r>
          </w:p>
          <w:p w14:paraId="138689A5" w14:textId="77777777" w:rsidR="00D538FC" w:rsidRPr="00D538FC" w:rsidRDefault="00D538FC" w:rsidP="00D538FC">
            <w:pPr>
              <w:spacing w:before="120" w:after="120"/>
              <w:rPr>
                <w:rFonts w:ascii="Arial" w:hAnsi="Arial" w:cs="Arial"/>
                <w:sz w:val="22"/>
                <w:szCs w:val="22"/>
              </w:rPr>
            </w:pPr>
            <w:r w:rsidRPr="00D538FC">
              <w:rPr>
                <w:rFonts w:ascii="Arial" w:hAnsi="Arial" w:cs="Arial"/>
                <w:sz w:val="22"/>
                <w:szCs w:val="22"/>
              </w:rPr>
              <w:t>Describe sources of uncertainty.</w:t>
            </w:r>
          </w:p>
          <w:p w14:paraId="2B5B32DE" w14:textId="77777777" w:rsidR="00D538FC" w:rsidRPr="00D538FC" w:rsidRDefault="00D538FC" w:rsidP="00D538FC">
            <w:pPr>
              <w:spacing w:before="120" w:after="120"/>
              <w:rPr>
                <w:rFonts w:ascii="Arial" w:hAnsi="Arial" w:cs="Arial"/>
                <w:sz w:val="22"/>
                <w:szCs w:val="22"/>
              </w:rPr>
            </w:pPr>
            <w:r w:rsidRPr="00D538FC">
              <w:rPr>
                <w:rFonts w:ascii="Arial" w:hAnsi="Arial" w:cs="Arial"/>
                <w:sz w:val="22"/>
                <w:szCs w:val="22"/>
              </w:rPr>
              <w:t>Quantify model uncertainty.</w:t>
            </w:r>
          </w:p>
          <w:p w14:paraId="64BB43C4" w14:textId="77777777" w:rsidR="00D538FC" w:rsidRDefault="00D538FC" w:rsidP="00D538FC">
            <w:pPr>
              <w:spacing w:before="120" w:after="120"/>
              <w:rPr>
                <w:rFonts w:ascii="Arial" w:hAnsi="Arial" w:cs="Arial"/>
                <w:sz w:val="22"/>
                <w:szCs w:val="22"/>
              </w:rPr>
            </w:pPr>
            <w:r>
              <w:rPr>
                <w:rFonts w:ascii="Arial" w:hAnsi="Arial" w:cs="Arial"/>
                <w:sz w:val="22"/>
                <w:szCs w:val="22"/>
              </w:rPr>
              <w:t>Interpret validation statistics.</w:t>
            </w:r>
          </w:p>
        </w:tc>
        <w:tc>
          <w:tcPr>
            <w:tcW w:w="1009" w:type="dxa"/>
            <w:vAlign w:val="center"/>
          </w:tcPr>
          <w:p w14:paraId="7F239D3A" w14:textId="77777777" w:rsidR="00D538FC" w:rsidRPr="00704C43" w:rsidRDefault="002E703B" w:rsidP="00006862">
            <w:pPr>
              <w:spacing w:before="120" w:after="120"/>
              <w:jc w:val="center"/>
              <w:rPr>
                <w:rFonts w:ascii="Arial" w:hAnsi="Arial" w:cs="Arial"/>
                <w:sz w:val="22"/>
                <w:szCs w:val="22"/>
              </w:rPr>
            </w:pPr>
            <w:r>
              <w:rPr>
                <w:rFonts w:ascii="Arial" w:hAnsi="Arial" w:cs="Arial"/>
                <w:sz w:val="22"/>
                <w:szCs w:val="22"/>
              </w:rPr>
              <w:t>5</w:t>
            </w:r>
          </w:p>
        </w:tc>
      </w:tr>
      <w:tr w:rsidR="00E73458" w:rsidRPr="00704C43" w14:paraId="48F71F91" w14:textId="77777777" w:rsidTr="002E703B">
        <w:trPr>
          <w:jc w:val="center"/>
        </w:trPr>
        <w:tc>
          <w:tcPr>
            <w:tcW w:w="6393" w:type="dxa"/>
            <w:vAlign w:val="center"/>
          </w:tcPr>
          <w:p w14:paraId="69B6916A" w14:textId="77777777" w:rsidR="004168AC" w:rsidRDefault="003B6DB6" w:rsidP="00006862">
            <w:pPr>
              <w:spacing w:before="120" w:after="120"/>
              <w:rPr>
                <w:rFonts w:ascii="Arial" w:hAnsi="Arial" w:cs="Arial"/>
                <w:sz w:val="22"/>
                <w:szCs w:val="22"/>
              </w:rPr>
            </w:pPr>
            <w:r>
              <w:rPr>
                <w:rFonts w:ascii="Arial" w:hAnsi="Arial" w:cs="Arial"/>
                <w:sz w:val="22"/>
                <w:szCs w:val="22"/>
              </w:rPr>
              <w:t>10.</w:t>
            </w:r>
            <w:r w:rsidR="00D538FC">
              <w:rPr>
                <w:rFonts w:ascii="Arial" w:hAnsi="Arial" w:cs="Arial"/>
                <w:sz w:val="22"/>
                <w:szCs w:val="22"/>
              </w:rPr>
              <w:t>3</w:t>
            </w:r>
            <w:r>
              <w:rPr>
                <w:rFonts w:ascii="Arial" w:hAnsi="Arial" w:cs="Arial"/>
                <w:sz w:val="22"/>
                <w:szCs w:val="22"/>
              </w:rPr>
              <w:t xml:space="preserve"> </w:t>
            </w:r>
            <w:r w:rsidR="002E703B">
              <w:rPr>
                <w:rFonts w:ascii="Arial" w:hAnsi="Arial" w:cs="Arial"/>
                <w:sz w:val="22"/>
                <w:szCs w:val="22"/>
              </w:rPr>
              <w:t>Open with the questions</w:t>
            </w:r>
          </w:p>
          <w:p w14:paraId="1BF5873F" w14:textId="77777777" w:rsidR="00E73458" w:rsidRPr="003D4029" w:rsidRDefault="00E73458" w:rsidP="00006862">
            <w:pPr>
              <w:spacing w:before="120" w:after="120"/>
              <w:rPr>
                <w:rFonts w:ascii="Arial" w:hAnsi="Arial" w:cs="Arial"/>
                <w:sz w:val="22"/>
                <w:szCs w:val="22"/>
              </w:rPr>
            </w:pPr>
          </w:p>
        </w:tc>
        <w:tc>
          <w:tcPr>
            <w:tcW w:w="3287" w:type="dxa"/>
            <w:vAlign w:val="center"/>
          </w:tcPr>
          <w:p w14:paraId="35523967" w14:textId="77777777" w:rsidR="004168AC" w:rsidRDefault="004168AC" w:rsidP="00A464A3">
            <w:pPr>
              <w:spacing w:before="120" w:after="120"/>
              <w:rPr>
                <w:rFonts w:ascii="Arial" w:hAnsi="Arial" w:cs="Arial"/>
                <w:sz w:val="22"/>
                <w:szCs w:val="22"/>
              </w:rPr>
            </w:pPr>
            <w:r>
              <w:rPr>
                <w:rFonts w:ascii="Arial" w:hAnsi="Arial" w:cs="Arial"/>
                <w:sz w:val="22"/>
                <w:szCs w:val="22"/>
              </w:rPr>
              <w:t>What does uncertainty mean?</w:t>
            </w:r>
          </w:p>
          <w:p w14:paraId="2E710321" w14:textId="77777777" w:rsidR="004168AC" w:rsidRDefault="004168AC" w:rsidP="00A464A3">
            <w:pPr>
              <w:spacing w:before="120" w:after="120"/>
              <w:rPr>
                <w:rFonts w:ascii="Arial" w:hAnsi="Arial" w:cs="Arial"/>
                <w:sz w:val="22"/>
                <w:szCs w:val="22"/>
              </w:rPr>
            </w:pPr>
            <w:r>
              <w:rPr>
                <w:rFonts w:ascii="Arial" w:hAnsi="Arial" w:cs="Arial"/>
                <w:sz w:val="22"/>
                <w:szCs w:val="22"/>
              </w:rPr>
              <w:t>What does validation mean?</w:t>
            </w:r>
          </w:p>
          <w:p w14:paraId="4091D33E" w14:textId="77777777" w:rsidR="00E73458" w:rsidRPr="003D4029" w:rsidRDefault="00E73458" w:rsidP="00A464A3">
            <w:pPr>
              <w:spacing w:before="120" w:after="120"/>
              <w:rPr>
                <w:rFonts w:ascii="Arial" w:hAnsi="Arial" w:cs="Arial"/>
                <w:sz w:val="22"/>
                <w:szCs w:val="22"/>
              </w:rPr>
            </w:pPr>
          </w:p>
        </w:tc>
        <w:tc>
          <w:tcPr>
            <w:tcW w:w="3701" w:type="dxa"/>
            <w:vAlign w:val="center"/>
          </w:tcPr>
          <w:p w14:paraId="3561CB97" w14:textId="44523B50" w:rsidR="00A464A3" w:rsidRPr="003D4029" w:rsidRDefault="0075294C" w:rsidP="00006862">
            <w:pPr>
              <w:spacing w:before="120" w:after="120"/>
              <w:rPr>
                <w:rFonts w:ascii="Arial" w:hAnsi="Arial" w:cs="Arial"/>
                <w:sz w:val="22"/>
                <w:szCs w:val="22"/>
              </w:rPr>
            </w:pPr>
            <w:ins w:id="280" w:author="Wills, Skye - NRCS, Lincoln, NE" w:date="2016-01-19T21:41:00Z">
              <w:r>
                <w:rPr>
                  <w:rFonts w:ascii="Arial" w:hAnsi="Arial" w:cs="Arial"/>
                  <w:sz w:val="22"/>
                  <w:szCs w:val="22"/>
                </w:rPr>
                <w:t>Create and calculate examples using pencil and paper, Excel and R.</w:t>
              </w:r>
            </w:ins>
          </w:p>
        </w:tc>
        <w:tc>
          <w:tcPr>
            <w:tcW w:w="1009" w:type="dxa"/>
            <w:vAlign w:val="center"/>
          </w:tcPr>
          <w:p w14:paraId="03CC2013" w14:textId="77777777" w:rsidR="00E73458" w:rsidRPr="00704C43" w:rsidRDefault="002E703B" w:rsidP="00006862">
            <w:pPr>
              <w:spacing w:before="120" w:after="120"/>
              <w:jc w:val="center"/>
              <w:rPr>
                <w:rFonts w:ascii="Arial" w:hAnsi="Arial" w:cs="Arial"/>
                <w:sz w:val="22"/>
                <w:szCs w:val="22"/>
              </w:rPr>
            </w:pPr>
            <w:r>
              <w:rPr>
                <w:rFonts w:ascii="Arial" w:hAnsi="Arial" w:cs="Arial"/>
                <w:sz w:val="22"/>
                <w:szCs w:val="22"/>
              </w:rPr>
              <w:t>5</w:t>
            </w:r>
          </w:p>
        </w:tc>
      </w:tr>
      <w:tr w:rsidR="002E703B" w:rsidRPr="00704C43" w14:paraId="31D43D33" w14:textId="77777777" w:rsidTr="002E703B">
        <w:trPr>
          <w:jc w:val="center"/>
        </w:trPr>
        <w:tc>
          <w:tcPr>
            <w:tcW w:w="6393" w:type="dxa"/>
            <w:vAlign w:val="center"/>
          </w:tcPr>
          <w:p w14:paraId="4B82CD06" w14:textId="77777777" w:rsidR="002E703B" w:rsidRDefault="002E703B" w:rsidP="002E703B">
            <w:pPr>
              <w:spacing w:before="120" w:after="120"/>
              <w:rPr>
                <w:rFonts w:ascii="Arial" w:hAnsi="Arial" w:cs="Arial"/>
                <w:sz w:val="22"/>
                <w:szCs w:val="22"/>
              </w:rPr>
            </w:pPr>
            <w:r>
              <w:rPr>
                <w:rFonts w:ascii="Arial" w:hAnsi="Arial" w:cs="Arial"/>
                <w:sz w:val="22"/>
                <w:szCs w:val="22"/>
              </w:rPr>
              <w:t>10.4 Deliver PowerPoint</w:t>
            </w:r>
          </w:p>
        </w:tc>
        <w:tc>
          <w:tcPr>
            <w:tcW w:w="3287" w:type="dxa"/>
            <w:vAlign w:val="center"/>
          </w:tcPr>
          <w:p w14:paraId="740046BA" w14:textId="77777777" w:rsidR="002E703B" w:rsidRDefault="002E703B" w:rsidP="002E703B">
            <w:pPr>
              <w:spacing w:before="120" w:after="120"/>
              <w:rPr>
                <w:rFonts w:ascii="Arial" w:hAnsi="Arial" w:cs="Arial"/>
                <w:sz w:val="22"/>
                <w:szCs w:val="22"/>
              </w:rPr>
            </w:pPr>
          </w:p>
        </w:tc>
        <w:tc>
          <w:tcPr>
            <w:tcW w:w="3701" w:type="dxa"/>
            <w:vAlign w:val="center"/>
          </w:tcPr>
          <w:p w14:paraId="49A64ED2" w14:textId="77777777" w:rsidR="002E703B" w:rsidRDefault="002E703B" w:rsidP="002E703B">
            <w:pPr>
              <w:spacing w:before="120" w:after="120"/>
              <w:rPr>
                <w:rFonts w:ascii="Arial" w:hAnsi="Arial" w:cs="Arial"/>
                <w:sz w:val="22"/>
                <w:szCs w:val="22"/>
              </w:rPr>
            </w:pPr>
            <w:r>
              <w:rPr>
                <w:rFonts w:ascii="Arial" w:hAnsi="Arial" w:cs="Arial"/>
                <w:sz w:val="22"/>
                <w:szCs w:val="22"/>
              </w:rPr>
              <w:t>See PowerPoint X thru X</w:t>
            </w:r>
          </w:p>
          <w:p w14:paraId="0C2AB4DF" w14:textId="77777777" w:rsidR="002E703B" w:rsidRPr="003D4029" w:rsidRDefault="002E703B" w:rsidP="002E703B">
            <w:pPr>
              <w:spacing w:before="120" w:after="120"/>
              <w:rPr>
                <w:rFonts w:ascii="Arial" w:hAnsi="Arial" w:cs="Arial"/>
                <w:sz w:val="22"/>
                <w:szCs w:val="22"/>
              </w:rPr>
            </w:pPr>
            <w:r>
              <w:rPr>
                <w:rFonts w:ascii="Arial" w:hAnsi="Arial" w:cs="Arial"/>
                <w:sz w:val="22"/>
                <w:szCs w:val="22"/>
              </w:rPr>
              <w:t>Reference</w:t>
            </w:r>
            <w:r w:rsidRPr="00053153">
              <w:rPr>
                <w:rFonts w:ascii="Arial" w:hAnsi="Arial" w:cs="Arial"/>
                <w:sz w:val="22"/>
                <w:szCs w:val="22"/>
                <w:highlight w:val="yellow"/>
              </w:rPr>
              <w:t>: still working on this section.</w:t>
            </w:r>
          </w:p>
        </w:tc>
        <w:tc>
          <w:tcPr>
            <w:tcW w:w="1009" w:type="dxa"/>
            <w:vAlign w:val="center"/>
          </w:tcPr>
          <w:p w14:paraId="5D6975AC" w14:textId="77777777" w:rsidR="002E703B" w:rsidRPr="00704C43" w:rsidRDefault="002E703B" w:rsidP="002E703B">
            <w:pPr>
              <w:spacing w:before="120" w:after="120"/>
              <w:jc w:val="center"/>
              <w:rPr>
                <w:rFonts w:ascii="Arial" w:hAnsi="Arial" w:cs="Arial"/>
                <w:sz w:val="22"/>
                <w:szCs w:val="22"/>
              </w:rPr>
            </w:pPr>
            <w:r>
              <w:rPr>
                <w:rFonts w:ascii="Arial" w:hAnsi="Arial" w:cs="Arial"/>
                <w:sz w:val="22"/>
                <w:szCs w:val="22"/>
              </w:rPr>
              <w:t>10</w:t>
            </w:r>
          </w:p>
        </w:tc>
      </w:tr>
      <w:tr w:rsidR="00E73458" w:rsidRPr="00704C43" w14:paraId="6DE6CD9B" w14:textId="77777777" w:rsidTr="002E703B">
        <w:trPr>
          <w:jc w:val="center"/>
        </w:trPr>
        <w:tc>
          <w:tcPr>
            <w:tcW w:w="6393" w:type="dxa"/>
            <w:vAlign w:val="center"/>
          </w:tcPr>
          <w:p w14:paraId="363C8EB7" w14:textId="77777777" w:rsidR="00E73458" w:rsidRPr="003D4029" w:rsidRDefault="00053153" w:rsidP="002E703B">
            <w:pPr>
              <w:spacing w:before="120" w:after="120"/>
              <w:rPr>
                <w:rFonts w:ascii="Arial" w:hAnsi="Arial" w:cs="Arial"/>
                <w:iCs/>
                <w:sz w:val="22"/>
                <w:szCs w:val="22"/>
              </w:rPr>
            </w:pPr>
            <w:r>
              <w:rPr>
                <w:rFonts w:ascii="Arial" w:hAnsi="Arial" w:cs="Arial"/>
                <w:iCs/>
                <w:sz w:val="22"/>
                <w:szCs w:val="22"/>
              </w:rPr>
              <w:t>10.</w:t>
            </w:r>
            <w:r w:rsidR="002E703B">
              <w:rPr>
                <w:rFonts w:ascii="Arial" w:hAnsi="Arial" w:cs="Arial"/>
                <w:iCs/>
                <w:sz w:val="22"/>
                <w:szCs w:val="22"/>
              </w:rPr>
              <w:t>5</w:t>
            </w:r>
            <w:r>
              <w:rPr>
                <w:rFonts w:ascii="Arial" w:hAnsi="Arial" w:cs="Arial"/>
                <w:iCs/>
                <w:sz w:val="22"/>
                <w:szCs w:val="22"/>
              </w:rPr>
              <w:t xml:space="preserve"> </w:t>
            </w:r>
            <w:r w:rsidR="002E703B">
              <w:rPr>
                <w:rFonts w:ascii="Arial" w:hAnsi="Arial" w:cs="Arial"/>
                <w:iCs/>
                <w:sz w:val="22"/>
                <w:szCs w:val="22"/>
              </w:rPr>
              <w:t xml:space="preserve">Deliver PowerPoint on </w:t>
            </w:r>
            <w:r>
              <w:rPr>
                <w:rFonts w:ascii="Arial" w:hAnsi="Arial" w:cs="Arial"/>
                <w:iCs/>
                <w:sz w:val="22"/>
                <w:szCs w:val="22"/>
              </w:rPr>
              <w:t>Sources of Error</w:t>
            </w:r>
          </w:p>
        </w:tc>
        <w:tc>
          <w:tcPr>
            <w:tcW w:w="3287" w:type="dxa"/>
            <w:vAlign w:val="center"/>
          </w:tcPr>
          <w:p w14:paraId="4C3BDD5E" w14:textId="77777777" w:rsidR="00E73458" w:rsidRPr="003D4029" w:rsidRDefault="00E73458" w:rsidP="00006862">
            <w:pPr>
              <w:spacing w:before="120" w:after="120"/>
              <w:rPr>
                <w:rFonts w:ascii="Arial" w:hAnsi="Arial" w:cs="Arial"/>
                <w:sz w:val="22"/>
                <w:szCs w:val="22"/>
              </w:rPr>
            </w:pPr>
          </w:p>
        </w:tc>
        <w:tc>
          <w:tcPr>
            <w:tcW w:w="3701" w:type="dxa"/>
            <w:vAlign w:val="center"/>
          </w:tcPr>
          <w:p w14:paraId="2FA845A7" w14:textId="77777777" w:rsidR="00862EDE" w:rsidRDefault="00862EDE" w:rsidP="00862EDE">
            <w:pPr>
              <w:spacing w:before="120" w:after="120"/>
              <w:rPr>
                <w:rFonts w:ascii="Arial" w:hAnsi="Arial" w:cs="Arial"/>
                <w:sz w:val="22"/>
                <w:szCs w:val="22"/>
              </w:rPr>
            </w:pPr>
            <w:r>
              <w:rPr>
                <w:rFonts w:ascii="Arial" w:hAnsi="Arial" w:cs="Arial"/>
                <w:sz w:val="22"/>
                <w:szCs w:val="22"/>
              </w:rPr>
              <w:t>See PowerPoint X thru X</w:t>
            </w:r>
          </w:p>
          <w:p w14:paraId="6584DDB9" w14:textId="77777777" w:rsidR="00E73458" w:rsidRDefault="004168AC" w:rsidP="00006862">
            <w:pPr>
              <w:spacing w:before="120" w:after="120"/>
              <w:rPr>
                <w:rFonts w:ascii="Arial" w:hAnsi="Arial" w:cs="Arial"/>
                <w:sz w:val="22"/>
                <w:szCs w:val="22"/>
              </w:rPr>
            </w:pPr>
            <w:r>
              <w:rPr>
                <w:rFonts w:ascii="Arial" w:hAnsi="Arial" w:cs="Arial"/>
                <w:sz w:val="22"/>
                <w:szCs w:val="22"/>
              </w:rPr>
              <w:t>Discuss examples</w:t>
            </w:r>
            <w:r w:rsidR="00862EDE">
              <w:rPr>
                <w:rFonts w:ascii="Arial" w:hAnsi="Arial" w:cs="Arial"/>
                <w:sz w:val="22"/>
                <w:szCs w:val="22"/>
              </w:rPr>
              <w:t xml:space="preserve"> used in previous modules.</w:t>
            </w:r>
          </w:p>
          <w:p w14:paraId="353AFC0B" w14:textId="77777777" w:rsidR="004168AC" w:rsidRPr="003D4029" w:rsidRDefault="004168AC" w:rsidP="00006862">
            <w:pPr>
              <w:spacing w:before="120" w:after="120"/>
              <w:rPr>
                <w:rFonts w:ascii="Arial" w:hAnsi="Arial" w:cs="Arial"/>
                <w:sz w:val="22"/>
                <w:szCs w:val="22"/>
              </w:rPr>
            </w:pPr>
            <w:r>
              <w:rPr>
                <w:rFonts w:ascii="Arial" w:hAnsi="Arial" w:cs="Arial"/>
                <w:sz w:val="22"/>
                <w:szCs w:val="22"/>
              </w:rPr>
              <w:t>Reference: 9.1</w:t>
            </w:r>
          </w:p>
        </w:tc>
        <w:tc>
          <w:tcPr>
            <w:tcW w:w="1009" w:type="dxa"/>
            <w:vAlign w:val="center"/>
          </w:tcPr>
          <w:p w14:paraId="32E3F2CF" w14:textId="77777777" w:rsidR="00E73458" w:rsidRPr="00704C43" w:rsidRDefault="002E703B"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66A3D8D8" w14:textId="77777777" w:rsidTr="002E703B">
        <w:trPr>
          <w:jc w:val="center"/>
        </w:trPr>
        <w:tc>
          <w:tcPr>
            <w:tcW w:w="6393" w:type="dxa"/>
            <w:vAlign w:val="center"/>
          </w:tcPr>
          <w:p w14:paraId="4A6AAE6A" w14:textId="77777777" w:rsidR="00E73458" w:rsidRPr="003D4029" w:rsidRDefault="00053153" w:rsidP="002E703B">
            <w:pPr>
              <w:spacing w:before="120" w:after="120"/>
              <w:rPr>
                <w:rFonts w:ascii="Arial" w:hAnsi="Arial" w:cs="Arial"/>
                <w:sz w:val="22"/>
                <w:szCs w:val="22"/>
              </w:rPr>
            </w:pPr>
            <w:r>
              <w:rPr>
                <w:rFonts w:ascii="Arial" w:hAnsi="Arial" w:cs="Arial"/>
                <w:sz w:val="22"/>
                <w:szCs w:val="22"/>
              </w:rPr>
              <w:t>10.</w:t>
            </w:r>
            <w:r w:rsidR="002E703B">
              <w:rPr>
                <w:rFonts w:ascii="Arial" w:hAnsi="Arial" w:cs="Arial"/>
                <w:sz w:val="22"/>
                <w:szCs w:val="22"/>
              </w:rPr>
              <w:t>6</w:t>
            </w:r>
            <w:r>
              <w:rPr>
                <w:rFonts w:ascii="Arial" w:hAnsi="Arial" w:cs="Arial"/>
                <w:sz w:val="22"/>
                <w:szCs w:val="22"/>
              </w:rPr>
              <w:t xml:space="preserve"> </w:t>
            </w:r>
            <w:r w:rsidR="002E703B">
              <w:rPr>
                <w:rFonts w:ascii="Arial" w:hAnsi="Arial" w:cs="Arial"/>
                <w:sz w:val="22"/>
                <w:szCs w:val="22"/>
              </w:rPr>
              <w:t xml:space="preserve">Deliver PowerPoint on </w:t>
            </w:r>
            <w:r>
              <w:rPr>
                <w:rFonts w:ascii="Arial" w:hAnsi="Arial" w:cs="Arial"/>
                <w:sz w:val="22"/>
                <w:szCs w:val="22"/>
              </w:rPr>
              <w:t>Error and Uncertainty</w:t>
            </w:r>
          </w:p>
        </w:tc>
        <w:tc>
          <w:tcPr>
            <w:tcW w:w="3287" w:type="dxa"/>
            <w:vAlign w:val="center"/>
          </w:tcPr>
          <w:p w14:paraId="79B20321" w14:textId="77777777" w:rsidR="00E73458" w:rsidRPr="003D4029" w:rsidRDefault="00E73458" w:rsidP="00006862">
            <w:pPr>
              <w:spacing w:before="120" w:after="120"/>
              <w:rPr>
                <w:rFonts w:ascii="Arial" w:hAnsi="Arial" w:cs="Arial"/>
                <w:sz w:val="22"/>
                <w:szCs w:val="22"/>
              </w:rPr>
            </w:pPr>
          </w:p>
        </w:tc>
        <w:tc>
          <w:tcPr>
            <w:tcW w:w="3701" w:type="dxa"/>
            <w:vAlign w:val="center"/>
          </w:tcPr>
          <w:p w14:paraId="3D2EF509" w14:textId="77777777" w:rsidR="00862EDE" w:rsidRDefault="00862EDE" w:rsidP="00862EDE">
            <w:pPr>
              <w:spacing w:before="120" w:after="120"/>
              <w:rPr>
                <w:rFonts w:ascii="Arial" w:hAnsi="Arial" w:cs="Arial"/>
                <w:sz w:val="22"/>
                <w:szCs w:val="22"/>
              </w:rPr>
            </w:pPr>
            <w:r>
              <w:rPr>
                <w:rFonts w:ascii="Arial" w:hAnsi="Arial" w:cs="Arial"/>
                <w:sz w:val="22"/>
                <w:szCs w:val="22"/>
              </w:rPr>
              <w:t>See PowerPoint X thru X</w:t>
            </w:r>
          </w:p>
          <w:p w14:paraId="4D7B3169" w14:textId="77777777" w:rsidR="004168AC" w:rsidRDefault="004168AC" w:rsidP="004168AC">
            <w:pPr>
              <w:spacing w:before="120" w:after="120"/>
              <w:rPr>
                <w:rFonts w:ascii="Arial" w:hAnsi="Arial" w:cs="Arial"/>
                <w:sz w:val="22"/>
                <w:szCs w:val="22"/>
              </w:rPr>
            </w:pPr>
            <w:r>
              <w:rPr>
                <w:rFonts w:ascii="Arial" w:hAnsi="Arial" w:cs="Arial"/>
                <w:sz w:val="22"/>
                <w:szCs w:val="22"/>
              </w:rPr>
              <w:t>Discuss examples</w:t>
            </w:r>
            <w:r w:rsidR="00862EDE">
              <w:rPr>
                <w:rFonts w:ascii="Arial" w:hAnsi="Arial" w:cs="Arial"/>
                <w:sz w:val="22"/>
                <w:szCs w:val="22"/>
              </w:rPr>
              <w:t xml:space="preserve"> used in previous modules.</w:t>
            </w:r>
          </w:p>
          <w:p w14:paraId="0A236C81" w14:textId="77777777" w:rsidR="00E73458" w:rsidRPr="003D4029" w:rsidRDefault="004168AC" w:rsidP="004168AC">
            <w:pPr>
              <w:spacing w:before="120" w:after="120"/>
              <w:rPr>
                <w:rFonts w:ascii="Arial" w:hAnsi="Arial" w:cs="Arial"/>
                <w:sz w:val="22"/>
                <w:szCs w:val="22"/>
              </w:rPr>
            </w:pPr>
            <w:r>
              <w:rPr>
                <w:rFonts w:ascii="Arial" w:hAnsi="Arial" w:cs="Arial"/>
                <w:sz w:val="22"/>
                <w:szCs w:val="22"/>
              </w:rPr>
              <w:t>Reference: 9.2</w:t>
            </w:r>
          </w:p>
        </w:tc>
        <w:tc>
          <w:tcPr>
            <w:tcW w:w="1009" w:type="dxa"/>
            <w:vAlign w:val="center"/>
          </w:tcPr>
          <w:p w14:paraId="0C063ECC" w14:textId="77777777" w:rsidR="00E73458" w:rsidRPr="00704C43" w:rsidRDefault="002E703B"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799C7431" w14:textId="77777777" w:rsidTr="002E703B">
        <w:trPr>
          <w:jc w:val="center"/>
        </w:trPr>
        <w:tc>
          <w:tcPr>
            <w:tcW w:w="6393" w:type="dxa"/>
            <w:vAlign w:val="center"/>
          </w:tcPr>
          <w:p w14:paraId="36C2D446" w14:textId="77777777" w:rsidR="00E73458" w:rsidRPr="003D4029" w:rsidRDefault="00053153" w:rsidP="002E703B">
            <w:pPr>
              <w:spacing w:before="120" w:after="120"/>
              <w:rPr>
                <w:rFonts w:ascii="Arial" w:hAnsi="Arial" w:cs="Arial"/>
                <w:sz w:val="22"/>
                <w:szCs w:val="22"/>
              </w:rPr>
            </w:pPr>
            <w:r>
              <w:rPr>
                <w:rFonts w:ascii="Arial" w:hAnsi="Arial" w:cs="Arial"/>
                <w:sz w:val="22"/>
                <w:szCs w:val="22"/>
              </w:rPr>
              <w:lastRenderedPageBreak/>
              <w:t>10.</w:t>
            </w:r>
            <w:r w:rsidR="002E703B">
              <w:rPr>
                <w:rFonts w:ascii="Arial" w:hAnsi="Arial" w:cs="Arial"/>
                <w:sz w:val="22"/>
                <w:szCs w:val="22"/>
              </w:rPr>
              <w:t>7</w:t>
            </w:r>
            <w:r>
              <w:rPr>
                <w:rFonts w:ascii="Arial" w:hAnsi="Arial" w:cs="Arial"/>
                <w:sz w:val="22"/>
                <w:szCs w:val="22"/>
              </w:rPr>
              <w:t xml:space="preserve"> </w:t>
            </w:r>
            <w:r w:rsidR="002E703B">
              <w:rPr>
                <w:rFonts w:ascii="Arial" w:hAnsi="Arial" w:cs="Arial"/>
                <w:sz w:val="22"/>
                <w:szCs w:val="22"/>
              </w:rPr>
              <w:t xml:space="preserve">Deliver PowerPoint on </w:t>
            </w:r>
            <w:r>
              <w:rPr>
                <w:rFonts w:ascii="Arial" w:hAnsi="Arial" w:cs="Arial"/>
                <w:sz w:val="22"/>
                <w:szCs w:val="22"/>
              </w:rPr>
              <w:t>Validation Methods</w:t>
            </w:r>
          </w:p>
        </w:tc>
        <w:tc>
          <w:tcPr>
            <w:tcW w:w="3287" w:type="dxa"/>
            <w:vAlign w:val="center"/>
          </w:tcPr>
          <w:p w14:paraId="6B565A4B" w14:textId="77777777" w:rsidR="00E73458" w:rsidRPr="003D4029" w:rsidRDefault="00E73458" w:rsidP="00006862">
            <w:pPr>
              <w:spacing w:before="120" w:after="120"/>
              <w:rPr>
                <w:rFonts w:ascii="Arial" w:hAnsi="Arial" w:cs="Arial"/>
                <w:sz w:val="22"/>
                <w:szCs w:val="22"/>
              </w:rPr>
            </w:pPr>
          </w:p>
        </w:tc>
        <w:tc>
          <w:tcPr>
            <w:tcW w:w="3701" w:type="dxa"/>
            <w:vAlign w:val="center"/>
          </w:tcPr>
          <w:p w14:paraId="6AD2D96B" w14:textId="77777777" w:rsidR="00862EDE" w:rsidRDefault="00862EDE" w:rsidP="00862EDE">
            <w:pPr>
              <w:spacing w:before="120" w:after="120"/>
              <w:rPr>
                <w:rFonts w:ascii="Arial" w:hAnsi="Arial" w:cs="Arial"/>
                <w:sz w:val="22"/>
                <w:szCs w:val="22"/>
              </w:rPr>
            </w:pPr>
            <w:r>
              <w:rPr>
                <w:rFonts w:ascii="Arial" w:hAnsi="Arial" w:cs="Arial"/>
                <w:sz w:val="22"/>
                <w:szCs w:val="22"/>
              </w:rPr>
              <w:t>See PowerPoint X thru X</w:t>
            </w:r>
          </w:p>
          <w:p w14:paraId="35EBC68C" w14:textId="77777777" w:rsidR="004168AC" w:rsidRDefault="004168AC" w:rsidP="004168AC">
            <w:pPr>
              <w:spacing w:before="120" w:after="120"/>
              <w:rPr>
                <w:rFonts w:ascii="Arial" w:hAnsi="Arial" w:cs="Arial"/>
                <w:sz w:val="22"/>
                <w:szCs w:val="22"/>
              </w:rPr>
            </w:pPr>
            <w:r>
              <w:rPr>
                <w:rFonts w:ascii="Arial" w:hAnsi="Arial" w:cs="Arial"/>
                <w:sz w:val="22"/>
                <w:szCs w:val="22"/>
              </w:rPr>
              <w:t>Discuss examples</w:t>
            </w:r>
            <w:r w:rsidR="00862EDE">
              <w:rPr>
                <w:rFonts w:ascii="Arial" w:hAnsi="Arial" w:cs="Arial"/>
                <w:sz w:val="22"/>
                <w:szCs w:val="22"/>
              </w:rPr>
              <w:t xml:space="preserve"> used in previous modules.</w:t>
            </w:r>
          </w:p>
          <w:p w14:paraId="312CB942" w14:textId="77777777" w:rsidR="00E73458" w:rsidRPr="003D4029" w:rsidRDefault="004168AC" w:rsidP="004168AC">
            <w:pPr>
              <w:spacing w:before="120" w:after="120"/>
              <w:rPr>
                <w:rFonts w:ascii="Arial" w:hAnsi="Arial" w:cs="Arial"/>
                <w:sz w:val="22"/>
                <w:szCs w:val="22"/>
              </w:rPr>
            </w:pPr>
            <w:r>
              <w:rPr>
                <w:rFonts w:ascii="Arial" w:hAnsi="Arial" w:cs="Arial"/>
                <w:sz w:val="22"/>
                <w:szCs w:val="22"/>
              </w:rPr>
              <w:t>Reference: 9.3</w:t>
            </w:r>
          </w:p>
        </w:tc>
        <w:tc>
          <w:tcPr>
            <w:tcW w:w="1009" w:type="dxa"/>
            <w:vAlign w:val="center"/>
          </w:tcPr>
          <w:p w14:paraId="1BCBEEFF" w14:textId="77777777" w:rsidR="00E73458" w:rsidRPr="00827666" w:rsidRDefault="002E703B"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4F883F5A" w14:textId="77777777" w:rsidTr="002E703B">
        <w:trPr>
          <w:jc w:val="center"/>
        </w:trPr>
        <w:tc>
          <w:tcPr>
            <w:tcW w:w="6393" w:type="dxa"/>
            <w:vAlign w:val="center"/>
          </w:tcPr>
          <w:p w14:paraId="0222678D" w14:textId="77777777" w:rsidR="00E73458" w:rsidRPr="003D4029" w:rsidRDefault="00862EDE" w:rsidP="002E703B">
            <w:pPr>
              <w:spacing w:before="120" w:after="120"/>
              <w:rPr>
                <w:rFonts w:ascii="Arial" w:hAnsi="Arial" w:cs="Arial"/>
                <w:sz w:val="22"/>
                <w:szCs w:val="22"/>
              </w:rPr>
            </w:pPr>
            <w:r>
              <w:rPr>
                <w:rFonts w:ascii="Arial" w:hAnsi="Arial" w:cs="Arial"/>
                <w:sz w:val="22"/>
                <w:szCs w:val="22"/>
              </w:rPr>
              <w:t>10.</w:t>
            </w:r>
            <w:r w:rsidR="002E703B">
              <w:rPr>
                <w:rFonts w:ascii="Arial" w:hAnsi="Arial" w:cs="Arial"/>
                <w:sz w:val="22"/>
                <w:szCs w:val="22"/>
              </w:rPr>
              <w:t>7.1</w:t>
            </w:r>
            <w:r>
              <w:rPr>
                <w:rFonts w:ascii="Arial" w:hAnsi="Arial" w:cs="Arial"/>
                <w:sz w:val="22"/>
                <w:szCs w:val="22"/>
              </w:rPr>
              <w:t xml:space="preserve"> Exercise</w:t>
            </w:r>
          </w:p>
        </w:tc>
        <w:tc>
          <w:tcPr>
            <w:tcW w:w="3287" w:type="dxa"/>
            <w:vAlign w:val="center"/>
          </w:tcPr>
          <w:p w14:paraId="7CEB477D" w14:textId="77777777" w:rsidR="00E73458" w:rsidRPr="003D4029" w:rsidRDefault="00862EDE" w:rsidP="00006862">
            <w:pPr>
              <w:spacing w:before="120" w:after="120"/>
              <w:rPr>
                <w:rFonts w:ascii="Arial" w:hAnsi="Arial" w:cs="Arial"/>
                <w:sz w:val="22"/>
                <w:szCs w:val="22"/>
              </w:rPr>
            </w:pPr>
            <w:r>
              <w:rPr>
                <w:rFonts w:ascii="Arial" w:hAnsi="Arial" w:cs="Arial"/>
                <w:sz w:val="22"/>
                <w:szCs w:val="22"/>
              </w:rPr>
              <w:t>Now let’s do an exercise in groups.</w:t>
            </w:r>
          </w:p>
        </w:tc>
        <w:tc>
          <w:tcPr>
            <w:tcW w:w="3701" w:type="dxa"/>
            <w:vAlign w:val="center"/>
          </w:tcPr>
          <w:p w14:paraId="69227A40" w14:textId="77777777" w:rsidR="00862EDE" w:rsidRPr="003D4029" w:rsidRDefault="00B71DF8" w:rsidP="009B1782">
            <w:pPr>
              <w:spacing w:before="120" w:after="120"/>
              <w:rPr>
                <w:rFonts w:ascii="Arial" w:hAnsi="Arial" w:cs="Arial"/>
                <w:sz w:val="22"/>
                <w:szCs w:val="22"/>
              </w:rPr>
            </w:pPr>
            <w:r>
              <w:rPr>
                <w:rFonts w:ascii="Arial" w:hAnsi="Arial" w:cs="Arial"/>
                <w:sz w:val="22"/>
                <w:szCs w:val="22"/>
              </w:rPr>
              <w:t xml:space="preserve">Creation and interpretation of </w:t>
            </w:r>
            <w:r w:rsidR="00FE2E3F">
              <w:rPr>
                <w:rFonts w:ascii="Arial" w:hAnsi="Arial" w:cs="Arial"/>
                <w:sz w:val="22"/>
                <w:szCs w:val="22"/>
              </w:rPr>
              <w:t>a confusion matrix</w:t>
            </w:r>
            <w:r>
              <w:rPr>
                <w:rFonts w:ascii="Arial" w:hAnsi="Arial" w:cs="Arial"/>
                <w:sz w:val="22"/>
                <w:szCs w:val="22"/>
              </w:rPr>
              <w:t xml:space="preserve"> will be done by each group.  </w:t>
            </w:r>
            <w:r w:rsidR="009B1782">
              <w:rPr>
                <w:rFonts w:ascii="Arial" w:hAnsi="Arial" w:cs="Arial"/>
                <w:sz w:val="22"/>
                <w:szCs w:val="22"/>
              </w:rPr>
              <w:t xml:space="preserve">Validation and uncertainty will be calculated and assessed. </w:t>
            </w:r>
          </w:p>
        </w:tc>
        <w:tc>
          <w:tcPr>
            <w:tcW w:w="1009" w:type="dxa"/>
            <w:vAlign w:val="center"/>
          </w:tcPr>
          <w:p w14:paraId="6AB8D31F" w14:textId="77777777" w:rsidR="00E73458" w:rsidRPr="00827666" w:rsidRDefault="002E703B" w:rsidP="00006862">
            <w:pPr>
              <w:spacing w:before="120" w:after="120"/>
              <w:jc w:val="center"/>
              <w:rPr>
                <w:rFonts w:ascii="Arial" w:hAnsi="Arial" w:cs="Arial"/>
                <w:sz w:val="22"/>
                <w:szCs w:val="22"/>
              </w:rPr>
            </w:pPr>
            <w:r>
              <w:rPr>
                <w:rFonts w:ascii="Arial" w:hAnsi="Arial" w:cs="Arial"/>
                <w:sz w:val="22"/>
                <w:szCs w:val="22"/>
              </w:rPr>
              <w:t>20</w:t>
            </w:r>
          </w:p>
        </w:tc>
      </w:tr>
      <w:tr w:rsidR="00B71DF8" w:rsidRPr="00704C43" w14:paraId="77B89CDB" w14:textId="77777777" w:rsidTr="002E703B">
        <w:trPr>
          <w:jc w:val="center"/>
        </w:trPr>
        <w:tc>
          <w:tcPr>
            <w:tcW w:w="6393" w:type="dxa"/>
            <w:vAlign w:val="center"/>
          </w:tcPr>
          <w:p w14:paraId="38F33989" w14:textId="77777777" w:rsidR="00B71DF8" w:rsidRDefault="00B71DF8" w:rsidP="002E703B">
            <w:pPr>
              <w:spacing w:before="120" w:after="120"/>
              <w:rPr>
                <w:rFonts w:ascii="Arial" w:hAnsi="Arial" w:cs="Arial"/>
                <w:sz w:val="22"/>
                <w:szCs w:val="22"/>
              </w:rPr>
            </w:pPr>
            <w:r>
              <w:rPr>
                <w:rFonts w:ascii="Arial" w:hAnsi="Arial" w:cs="Arial"/>
                <w:sz w:val="22"/>
                <w:szCs w:val="22"/>
              </w:rPr>
              <w:t>10.</w:t>
            </w:r>
            <w:r w:rsidR="002E703B">
              <w:rPr>
                <w:rFonts w:ascii="Arial" w:hAnsi="Arial" w:cs="Arial"/>
                <w:sz w:val="22"/>
                <w:szCs w:val="22"/>
              </w:rPr>
              <w:t>8</w:t>
            </w:r>
            <w:r>
              <w:rPr>
                <w:rFonts w:ascii="Arial" w:hAnsi="Arial" w:cs="Arial"/>
                <w:sz w:val="22"/>
                <w:szCs w:val="22"/>
              </w:rPr>
              <w:t xml:space="preserve">  Summary/Review</w:t>
            </w:r>
          </w:p>
        </w:tc>
        <w:tc>
          <w:tcPr>
            <w:tcW w:w="3287" w:type="dxa"/>
            <w:vAlign w:val="center"/>
          </w:tcPr>
          <w:p w14:paraId="65F30E70" w14:textId="77777777" w:rsidR="00B71DF8" w:rsidRDefault="00B71DF8" w:rsidP="00006862">
            <w:pPr>
              <w:spacing w:before="120" w:after="120"/>
              <w:rPr>
                <w:rFonts w:ascii="Arial" w:hAnsi="Arial" w:cs="Arial"/>
                <w:sz w:val="22"/>
                <w:szCs w:val="22"/>
              </w:rPr>
            </w:pPr>
          </w:p>
        </w:tc>
        <w:tc>
          <w:tcPr>
            <w:tcW w:w="3701" w:type="dxa"/>
            <w:vAlign w:val="center"/>
          </w:tcPr>
          <w:p w14:paraId="387DDE71" w14:textId="77777777" w:rsidR="00B71DF8" w:rsidRDefault="00B71DF8" w:rsidP="00B71DF8">
            <w:pPr>
              <w:spacing w:before="120" w:after="120"/>
              <w:rPr>
                <w:rFonts w:ascii="Arial" w:hAnsi="Arial" w:cs="Arial"/>
                <w:sz w:val="22"/>
                <w:szCs w:val="22"/>
              </w:rPr>
            </w:pPr>
            <w:r>
              <w:rPr>
                <w:rFonts w:ascii="Arial" w:hAnsi="Arial" w:cs="Arial"/>
                <w:sz w:val="22"/>
                <w:szCs w:val="22"/>
              </w:rPr>
              <w:t>Questions:</w:t>
            </w:r>
          </w:p>
          <w:p w14:paraId="4FCB6346" w14:textId="77777777" w:rsidR="00B71DF8" w:rsidRDefault="006C7BD0" w:rsidP="00B71DF8">
            <w:pPr>
              <w:spacing w:before="120" w:after="120"/>
              <w:rPr>
                <w:rFonts w:ascii="Arial" w:hAnsi="Arial" w:cs="Arial"/>
                <w:sz w:val="22"/>
                <w:szCs w:val="22"/>
              </w:rPr>
            </w:pPr>
            <w:r>
              <w:rPr>
                <w:rFonts w:ascii="Arial" w:hAnsi="Arial" w:cs="Arial"/>
                <w:sz w:val="22"/>
                <w:szCs w:val="22"/>
              </w:rPr>
              <w:t>All models are wrong? True/False</w:t>
            </w:r>
          </w:p>
          <w:p w14:paraId="48AC668C" w14:textId="77777777" w:rsidR="006C7BD0" w:rsidRPr="002E703B" w:rsidRDefault="006C7BD0" w:rsidP="00B71DF8">
            <w:pPr>
              <w:spacing w:before="120" w:after="120"/>
              <w:rPr>
                <w:rFonts w:ascii="Arial" w:hAnsi="Arial" w:cs="Arial"/>
                <w:color w:val="FF0000"/>
                <w:sz w:val="22"/>
                <w:szCs w:val="22"/>
              </w:rPr>
            </w:pPr>
            <w:r w:rsidRPr="002E703B">
              <w:rPr>
                <w:rFonts w:ascii="Arial" w:hAnsi="Arial" w:cs="Arial"/>
                <w:color w:val="FF0000"/>
                <w:sz w:val="22"/>
                <w:szCs w:val="22"/>
              </w:rPr>
              <w:t>A. True</w:t>
            </w:r>
          </w:p>
          <w:p w14:paraId="18E6D4D7" w14:textId="77777777" w:rsidR="006C7BD0" w:rsidRDefault="006C7BD0" w:rsidP="00B71DF8">
            <w:pPr>
              <w:spacing w:before="120" w:after="120"/>
              <w:rPr>
                <w:rFonts w:ascii="Arial" w:hAnsi="Arial" w:cs="Arial"/>
                <w:szCs w:val="22"/>
              </w:rPr>
            </w:pPr>
            <w:r>
              <w:rPr>
                <w:rFonts w:ascii="Arial" w:hAnsi="Arial" w:cs="Arial"/>
                <w:sz w:val="22"/>
                <w:szCs w:val="22"/>
              </w:rPr>
              <w:t>What’s wrong with always using r</w:t>
            </w:r>
            <w:r>
              <w:rPr>
                <w:rFonts w:ascii="Arial" w:hAnsi="Arial" w:cs="Arial"/>
                <w:szCs w:val="22"/>
                <w:vertAlign w:val="superscript"/>
              </w:rPr>
              <w:t xml:space="preserve">2 </w:t>
            </w:r>
            <w:r>
              <w:rPr>
                <w:rFonts w:ascii="Arial" w:hAnsi="Arial" w:cs="Arial"/>
                <w:szCs w:val="22"/>
              </w:rPr>
              <w:t>or p</w:t>
            </w:r>
            <w:r w:rsidR="00AE6F17">
              <w:rPr>
                <w:rFonts w:ascii="Arial" w:hAnsi="Arial" w:cs="Arial"/>
                <w:szCs w:val="22"/>
              </w:rPr>
              <w:t>-</w:t>
            </w:r>
            <w:r>
              <w:rPr>
                <w:rFonts w:ascii="Arial" w:hAnsi="Arial" w:cs="Arial"/>
                <w:szCs w:val="22"/>
              </w:rPr>
              <w:t>values to determine model accuracy?</w:t>
            </w:r>
          </w:p>
          <w:p w14:paraId="6A7FF69F" w14:textId="77777777" w:rsidR="006C7BD0" w:rsidRPr="002E703B" w:rsidRDefault="006C7BD0" w:rsidP="00B71DF8">
            <w:pPr>
              <w:spacing w:before="120" w:after="120"/>
              <w:rPr>
                <w:rFonts w:ascii="Arial" w:hAnsi="Arial" w:cs="Arial"/>
                <w:color w:val="FF0000"/>
                <w:szCs w:val="22"/>
              </w:rPr>
            </w:pPr>
            <w:r w:rsidRPr="002E703B">
              <w:rPr>
                <w:rFonts w:ascii="Arial" w:hAnsi="Arial" w:cs="Arial"/>
                <w:color w:val="FF0000"/>
                <w:szCs w:val="22"/>
              </w:rPr>
              <w:t>A. r</w:t>
            </w:r>
            <w:r w:rsidRPr="002E703B">
              <w:rPr>
                <w:rFonts w:ascii="Arial" w:hAnsi="Arial" w:cs="Arial"/>
                <w:color w:val="FF0000"/>
                <w:szCs w:val="22"/>
                <w:vertAlign w:val="superscript"/>
              </w:rPr>
              <w:t>2</w:t>
            </w:r>
            <w:r w:rsidRPr="002E703B">
              <w:rPr>
                <w:rFonts w:ascii="Arial" w:hAnsi="Arial" w:cs="Arial"/>
                <w:color w:val="FF0000"/>
                <w:szCs w:val="22"/>
              </w:rPr>
              <w:t xml:space="preserve"> inflation, not a controlled experiment, normality, number of samples.</w:t>
            </w:r>
          </w:p>
          <w:p w14:paraId="4A252CA5" w14:textId="77777777" w:rsidR="00691532" w:rsidRDefault="00691532" w:rsidP="00B71DF8">
            <w:pPr>
              <w:spacing w:before="120" w:after="120"/>
              <w:rPr>
                <w:rFonts w:ascii="Arial" w:hAnsi="Arial" w:cs="Arial"/>
                <w:szCs w:val="22"/>
                <w:vertAlign w:val="superscript"/>
              </w:rPr>
            </w:pPr>
          </w:p>
          <w:p w14:paraId="0F2E8B96" w14:textId="77777777" w:rsidR="00C42F9C" w:rsidRDefault="00691532" w:rsidP="00B71DF8">
            <w:pPr>
              <w:spacing w:before="120" w:after="120"/>
              <w:rPr>
                <w:rFonts w:ascii="Arial" w:hAnsi="Arial" w:cs="Arial"/>
                <w:szCs w:val="22"/>
              </w:rPr>
            </w:pPr>
            <w:r>
              <w:rPr>
                <w:rFonts w:ascii="Arial" w:hAnsi="Arial" w:cs="Arial"/>
                <w:szCs w:val="22"/>
              </w:rPr>
              <w:t>Measuring soil depth, with multiple transects:</w:t>
            </w:r>
          </w:p>
          <w:p w14:paraId="07ADC493" w14:textId="77777777" w:rsidR="00C42F9C" w:rsidRDefault="00C42F9C" w:rsidP="00B71DF8">
            <w:pPr>
              <w:spacing w:before="120" w:after="120"/>
              <w:rPr>
                <w:rFonts w:ascii="Arial" w:hAnsi="Arial" w:cs="Arial"/>
                <w:szCs w:val="22"/>
              </w:rPr>
            </w:pPr>
            <w:r>
              <w:rPr>
                <w:rFonts w:ascii="Arial" w:hAnsi="Arial" w:cs="Arial"/>
                <w:szCs w:val="22"/>
              </w:rPr>
              <w:lastRenderedPageBreak/>
              <w:t>A linear regression model was used to predict soil depth. How would you validate the model?</w:t>
            </w:r>
          </w:p>
          <w:p w14:paraId="305AEF07" w14:textId="77777777" w:rsidR="00C42F9C" w:rsidRDefault="00C42F9C" w:rsidP="00B71DF8">
            <w:pPr>
              <w:spacing w:before="120" w:after="120"/>
              <w:rPr>
                <w:rFonts w:ascii="Arial" w:hAnsi="Arial" w:cs="Arial"/>
                <w:szCs w:val="22"/>
              </w:rPr>
            </w:pPr>
          </w:p>
          <w:p w14:paraId="2B90BF27" w14:textId="77777777" w:rsidR="00691532" w:rsidRDefault="00331DF6" w:rsidP="00B71DF8">
            <w:pPr>
              <w:spacing w:before="120" w:after="120"/>
              <w:rPr>
                <w:rFonts w:ascii="Arial" w:hAnsi="Arial" w:cs="Arial"/>
                <w:szCs w:val="22"/>
              </w:rPr>
            </w:pPr>
            <w:r>
              <w:rPr>
                <w:rFonts w:ascii="Arial" w:hAnsi="Arial" w:cs="Arial"/>
                <w:szCs w:val="22"/>
              </w:rPr>
              <w:t xml:space="preserve">What </w:t>
            </w:r>
            <w:r w:rsidR="00691532">
              <w:rPr>
                <w:rFonts w:ascii="Arial" w:hAnsi="Arial" w:cs="Arial"/>
                <w:szCs w:val="22"/>
              </w:rPr>
              <w:t xml:space="preserve">validation </w:t>
            </w:r>
            <w:r>
              <w:rPr>
                <w:rFonts w:ascii="Arial" w:hAnsi="Arial" w:cs="Arial"/>
                <w:szCs w:val="22"/>
              </w:rPr>
              <w:t>technique would you use and why?</w:t>
            </w:r>
          </w:p>
          <w:p w14:paraId="6B020C50" w14:textId="77777777" w:rsidR="00691532" w:rsidRDefault="00691532" w:rsidP="00B71DF8">
            <w:pPr>
              <w:spacing w:before="120" w:after="120"/>
              <w:rPr>
                <w:rFonts w:ascii="Arial" w:hAnsi="Arial" w:cs="Arial"/>
                <w:szCs w:val="22"/>
              </w:rPr>
            </w:pPr>
          </w:p>
          <w:p w14:paraId="489F4E66" w14:textId="03891355" w:rsidR="006C7BD0" w:rsidRDefault="00C42F9C" w:rsidP="00BC67E5">
            <w:pPr>
              <w:spacing w:before="120" w:after="120"/>
              <w:rPr>
                <w:rFonts w:ascii="Arial" w:hAnsi="Arial" w:cs="Arial"/>
                <w:sz w:val="22"/>
                <w:szCs w:val="22"/>
              </w:rPr>
            </w:pPr>
            <w:r>
              <w:rPr>
                <w:rFonts w:ascii="Arial" w:hAnsi="Arial" w:cs="Arial"/>
                <w:szCs w:val="22"/>
              </w:rPr>
              <w:t>r</w:t>
            </w:r>
            <w:r>
              <w:rPr>
                <w:rFonts w:ascii="Arial" w:hAnsi="Arial" w:cs="Arial"/>
                <w:szCs w:val="22"/>
                <w:vertAlign w:val="superscript"/>
              </w:rPr>
              <w:t>2</w:t>
            </w:r>
            <w:r>
              <w:rPr>
                <w:rFonts w:ascii="Arial" w:hAnsi="Arial" w:cs="Arial"/>
                <w:szCs w:val="22"/>
              </w:rPr>
              <w:t xml:space="preserve"> was 0.85 and RMSE was 0.6. Uncertainty revealed that ridge tops showed higher errors.</w:t>
            </w:r>
            <w:r w:rsidR="00691532">
              <w:rPr>
                <w:rFonts w:ascii="Arial" w:hAnsi="Arial" w:cs="Arial"/>
                <w:szCs w:val="22"/>
              </w:rPr>
              <w:t xml:space="preserve"> </w:t>
            </w:r>
            <w:r w:rsidR="00BC67E5">
              <w:rPr>
                <w:rFonts w:ascii="Arial" w:hAnsi="Arial" w:cs="Arial"/>
                <w:szCs w:val="22"/>
              </w:rPr>
              <w:t xml:space="preserve"> There is no time or money left for further study. What advi</w:t>
            </w:r>
            <w:r w:rsidR="00AE6F17">
              <w:rPr>
                <w:rFonts w:ascii="Arial" w:hAnsi="Arial" w:cs="Arial"/>
                <w:szCs w:val="22"/>
              </w:rPr>
              <w:t>c</w:t>
            </w:r>
            <w:r w:rsidR="00BC67E5">
              <w:rPr>
                <w:rFonts w:ascii="Arial" w:hAnsi="Arial" w:cs="Arial"/>
                <w:szCs w:val="22"/>
              </w:rPr>
              <w:t>e do you provide the Conservationist?</w:t>
            </w:r>
          </w:p>
        </w:tc>
        <w:tc>
          <w:tcPr>
            <w:tcW w:w="1009" w:type="dxa"/>
            <w:vAlign w:val="center"/>
          </w:tcPr>
          <w:p w14:paraId="228F8A47" w14:textId="77777777" w:rsidR="00B71DF8" w:rsidRPr="00827666" w:rsidRDefault="002E703B" w:rsidP="00006862">
            <w:pPr>
              <w:spacing w:before="120" w:after="120"/>
              <w:jc w:val="center"/>
              <w:rPr>
                <w:rFonts w:ascii="Arial" w:hAnsi="Arial" w:cs="Arial"/>
                <w:sz w:val="22"/>
                <w:szCs w:val="22"/>
              </w:rPr>
            </w:pPr>
            <w:r>
              <w:rPr>
                <w:rFonts w:ascii="Arial" w:hAnsi="Arial" w:cs="Arial"/>
                <w:sz w:val="22"/>
                <w:szCs w:val="22"/>
              </w:rPr>
              <w:lastRenderedPageBreak/>
              <w:t>15</w:t>
            </w:r>
          </w:p>
        </w:tc>
      </w:tr>
    </w:tbl>
    <w:p w14:paraId="77552F30" w14:textId="5012FD37" w:rsidR="00CD7842" w:rsidRDefault="00CD7842">
      <w:pPr>
        <w:rPr>
          <w:rFonts w:ascii="Arial" w:hAnsi="Arial" w:cs="Arial"/>
          <w:sz w:val="22"/>
          <w:szCs w:val="22"/>
        </w:rPr>
      </w:pPr>
    </w:p>
    <w:p w14:paraId="2C7CE1AC" w14:textId="77777777" w:rsidR="00CD7842" w:rsidRDefault="00CD7842">
      <w:pPr>
        <w:rPr>
          <w:rFonts w:ascii="Arial" w:hAnsi="Arial" w:cs="Arial"/>
          <w:sz w:val="22"/>
          <w:szCs w:val="22"/>
        </w:rPr>
      </w:pPr>
    </w:p>
    <w:sectPr w:rsidR="00CD7842" w:rsidSect="00595018">
      <w:headerReference w:type="default" r:id="rId10"/>
      <w:footerReference w:type="default" r:id="rId11"/>
      <w:pgSz w:w="15840" w:h="12240" w:orient="landscape" w:code="1"/>
      <w:pgMar w:top="1800" w:right="720" w:bottom="1080" w:left="720" w:header="1440" w:footer="576"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2" w:author="Katey Yoast" w:date="2015-12-16T12:07:00Z" w:initials="KY">
    <w:p w14:paraId="6BE972BF" w14:textId="77777777" w:rsidR="00A50102" w:rsidRDefault="00A50102">
      <w:pPr>
        <w:pStyle w:val="CommentText"/>
      </w:pPr>
      <w:r>
        <w:rPr>
          <w:rStyle w:val="CommentReference"/>
        </w:rPr>
        <w:annotationRef/>
      </w:r>
      <w:r>
        <w:t>These comments are referring to the first draft of stats for SS on Tom’s webpage…not the current version on github.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E972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BC25B" w14:textId="77777777" w:rsidR="003523E1" w:rsidRDefault="003523E1">
      <w:r>
        <w:separator/>
      </w:r>
    </w:p>
  </w:endnote>
  <w:endnote w:type="continuationSeparator" w:id="0">
    <w:p w14:paraId="46B2D1B4" w14:textId="77777777" w:rsidR="003523E1" w:rsidRDefault="00352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DC66" w14:textId="77777777" w:rsidR="00A50102" w:rsidRPr="00BC1313" w:rsidRDefault="00A50102" w:rsidP="00A21C0A">
    <w:pPr>
      <w:pStyle w:val="Footer"/>
      <w:tabs>
        <w:tab w:val="clear" w:pos="4320"/>
        <w:tab w:val="clear" w:pos="8640"/>
        <w:tab w:val="center" w:pos="7200"/>
        <w:tab w:val="right" w:pos="14400"/>
      </w:tabs>
      <w:spacing w:before="240"/>
      <w:rPr>
        <w:rFonts w:ascii="Rockwell" w:hAnsi="Rockwell"/>
      </w:rPr>
    </w:pPr>
    <w:r>
      <w:rPr>
        <w:rFonts w:ascii="Rockwell" w:hAnsi="Rockwell"/>
        <w:noProof/>
      </w:rPr>
      <mc:AlternateContent>
        <mc:Choice Requires="wps">
          <w:drawing>
            <wp:anchor distT="0" distB="0" distL="114300" distR="114300" simplePos="0" relativeHeight="251658240" behindDoc="0" locked="0" layoutInCell="1" allowOverlap="1" wp14:anchorId="0F7EB3D4" wp14:editId="0AC57335">
              <wp:simplePos x="0" y="0"/>
              <wp:positionH relativeFrom="column">
                <wp:posOffset>0</wp:posOffset>
              </wp:positionH>
              <wp:positionV relativeFrom="paragraph">
                <wp:posOffset>74930</wp:posOffset>
              </wp:positionV>
              <wp:extent cx="9144000" cy="0"/>
              <wp:effectExtent l="19050" t="27305" r="19050" b="203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0" cy="0"/>
                      </a:xfrm>
                      <a:prstGeom prst="line">
                        <a:avLst/>
                      </a:prstGeom>
                      <a:noFill/>
                      <a:ln w="381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26E46"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pt" to="10in,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" strokecolor="gray" strokeweight="3pt"/>
          </w:pict>
        </mc:Fallback>
      </mc:AlternateContent>
    </w:r>
    <w:r>
      <w:rPr>
        <w:rFonts w:ascii="Rockwell" w:hAnsi="Rockwell"/>
      </w:rPr>
      <w:t>Agenda Item</w:t>
    </w:r>
    <w:r w:rsidRPr="00BC1313">
      <w:rPr>
        <w:rFonts w:ascii="Rockwell" w:hAnsi="Rockwell"/>
      </w:rPr>
      <w:t xml:space="preserve"> Number</w:t>
    </w:r>
    <w:r>
      <w:rPr>
        <w:rFonts w:ascii="Rockwell" w:hAnsi="Rockwell"/>
      </w:rPr>
      <w:t xml:space="preserve">   </w:t>
    </w:r>
    <w:r w:rsidRPr="00BC1313">
      <w:rPr>
        <w:rFonts w:ascii="Rockwell" w:hAnsi="Rockwell"/>
      </w:rPr>
      <w:tab/>
    </w:r>
    <w:r>
      <w:rPr>
        <w:rFonts w:ascii="Rockwell" w:hAnsi="Rockwell"/>
      </w:rPr>
      <w:t xml:space="preserve">  Statistics in Soil Survey</w:t>
    </w:r>
    <w:r w:rsidRPr="00BC1313">
      <w:rPr>
        <w:rFonts w:ascii="Rockwell" w:hAnsi="Rockwell"/>
      </w:rPr>
      <w:tab/>
    </w:r>
    <w:r w:rsidRPr="00BC1313">
      <w:rPr>
        <w:rFonts w:ascii="Rockwell" w:hAnsi="Rockwell"/>
      </w:rPr>
      <w:fldChar w:fldCharType="begin"/>
    </w:r>
    <w:r w:rsidRPr="00BC1313">
      <w:rPr>
        <w:rFonts w:ascii="Rockwell" w:hAnsi="Rockwell"/>
      </w:rPr>
      <w:instrText xml:space="preserve"> PAGE </w:instrText>
    </w:r>
    <w:r w:rsidRPr="00BC1313">
      <w:rPr>
        <w:rFonts w:ascii="Rockwell" w:hAnsi="Rockwell"/>
      </w:rPr>
      <w:fldChar w:fldCharType="separate"/>
    </w:r>
    <w:r w:rsidR="00276F8C">
      <w:rPr>
        <w:rFonts w:ascii="Rockwell" w:hAnsi="Rockwell"/>
        <w:noProof/>
      </w:rPr>
      <w:t>32</w:t>
    </w:r>
    <w:r w:rsidRPr="00BC1313">
      <w:rPr>
        <w:rFonts w:ascii="Rockwell" w:hAnsi="Rockwell"/>
      </w:rPr>
      <w:fldChar w:fldCharType="end"/>
    </w:r>
    <w:r w:rsidRPr="00BC1313">
      <w:rPr>
        <w:rFonts w:ascii="Rockwell" w:hAnsi="Rockwel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1F7A6" w14:textId="77777777" w:rsidR="003523E1" w:rsidRDefault="003523E1">
      <w:r>
        <w:separator/>
      </w:r>
    </w:p>
  </w:footnote>
  <w:footnote w:type="continuationSeparator" w:id="0">
    <w:p w14:paraId="4E9A8F50" w14:textId="77777777" w:rsidR="003523E1" w:rsidRDefault="003523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4D6C1" w14:textId="77777777" w:rsidR="00A50102" w:rsidRPr="006055EE" w:rsidRDefault="00A50102" w:rsidP="006055EE">
    <w:pPr>
      <w:spacing w:after="360"/>
      <w:jc w:val="center"/>
      <w:rPr>
        <w:rFonts w:ascii="Rockwell" w:hAnsi="Rockwell" w:cs="Arial"/>
        <w:sz w:val="36"/>
        <w:szCs w:val="36"/>
      </w:rPr>
    </w:pPr>
    <w:r>
      <w:rPr>
        <w:rFonts w:ascii="Rockwell" w:hAnsi="Rockwell" w:cs="Arial"/>
        <w:noProof/>
        <w:sz w:val="36"/>
        <w:szCs w:val="36"/>
      </w:rPr>
      <mc:AlternateContent>
        <mc:Choice Requires="wps">
          <w:drawing>
            <wp:anchor distT="0" distB="0" distL="114300" distR="114300" simplePos="0" relativeHeight="251657216" behindDoc="0" locked="0" layoutInCell="1" allowOverlap="1" wp14:anchorId="1B8273B3" wp14:editId="769D66D3">
              <wp:simplePos x="0" y="0"/>
              <wp:positionH relativeFrom="column">
                <wp:posOffset>0</wp:posOffset>
              </wp:positionH>
              <wp:positionV relativeFrom="paragraph">
                <wp:posOffset>365760</wp:posOffset>
              </wp:positionV>
              <wp:extent cx="9144000" cy="0"/>
              <wp:effectExtent l="38100" t="41910" r="38100" b="4381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0" cy="0"/>
                      </a:xfrm>
                      <a:prstGeom prst="line">
                        <a:avLst/>
                      </a:prstGeom>
                      <a:noFill/>
                      <a:ln w="762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6D76D" id="Line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8pt" to="10in,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" strokecolor="gray" strokeweight="6pt"/>
          </w:pict>
        </mc:Fallback>
      </mc:AlternateContent>
    </w:r>
    <w:r>
      <w:rPr>
        <w:rFonts w:ascii="Rockwell" w:hAnsi="Rockwell" w:cs="Arial"/>
        <w:noProof/>
        <w:sz w:val="36"/>
        <w:szCs w:val="36"/>
      </w:rPr>
      <w:t>Statistics for Soil Survey  Course</w:t>
    </w:r>
    <w:r>
      <w:rPr>
        <w:rFonts w:ascii="Rockwell" w:hAnsi="Rockwell" w:cs="Arial"/>
        <w:sz w:val="36"/>
        <w:szCs w:val="36"/>
      </w:rPr>
      <w:t xml:space="preserve"> – L</w:t>
    </w:r>
    <w:r w:rsidRPr="006055EE">
      <w:rPr>
        <w:rFonts w:ascii="Rockwell" w:hAnsi="Rockwell" w:cs="Arial"/>
        <w:sz w:val="36"/>
        <w:szCs w:val="36"/>
      </w:rPr>
      <w:t>esson Plan</w:t>
    </w:r>
    <w:r>
      <w:rPr>
        <w:rFonts w:ascii="Rockwell" w:hAnsi="Rockwell" w:cs="Arial"/>
        <w:sz w:val="36"/>
        <w:szCs w:val="3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076D"/>
    <w:multiLevelType w:val="hybridMultilevel"/>
    <w:tmpl w:val="1FF8C6BE"/>
    <w:lvl w:ilvl="0" w:tplc="D128A3A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 w15:restartNumberingAfterBreak="0">
    <w:nsid w:val="07405E7F"/>
    <w:multiLevelType w:val="hybridMultilevel"/>
    <w:tmpl w:val="E452B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E2C72"/>
    <w:multiLevelType w:val="hybridMultilevel"/>
    <w:tmpl w:val="7576D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A15BA7"/>
    <w:multiLevelType w:val="hybridMultilevel"/>
    <w:tmpl w:val="B3AE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B78C6"/>
    <w:multiLevelType w:val="hybridMultilevel"/>
    <w:tmpl w:val="0F6C2366"/>
    <w:lvl w:ilvl="0" w:tplc="47387E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321A2F"/>
    <w:multiLevelType w:val="hybridMultilevel"/>
    <w:tmpl w:val="3BD6F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2608C"/>
    <w:multiLevelType w:val="hybridMultilevel"/>
    <w:tmpl w:val="F7169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E3725"/>
    <w:multiLevelType w:val="hybridMultilevel"/>
    <w:tmpl w:val="8C9819F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B617C56"/>
    <w:multiLevelType w:val="multilevel"/>
    <w:tmpl w:val="5ACE0CD8"/>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36C0FF2"/>
    <w:multiLevelType w:val="hybridMultilevel"/>
    <w:tmpl w:val="ED02F3B4"/>
    <w:lvl w:ilvl="0" w:tplc="F75ACDC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9F217A"/>
    <w:multiLevelType w:val="hybridMultilevel"/>
    <w:tmpl w:val="1840C9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A76504"/>
    <w:multiLevelType w:val="hybridMultilevel"/>
    <w:tmpl w:val="EA2E8EFA"/>
    <w:lvl w:ilvl="0" w:tplc="873A20BE">
      <w:numFmt w:val="bullet"/>
      <w:lvlText w:val="-"/>
      <w:lvlJc w:val="left"/>
      <w:pPr>
        <w:ind w:left="1080" w:hanging="360"/>
      </w:pPr>
      <w:rPr>
        <w:rFonts w:ascii="Arial" w:eastAsia="Times New Roman" w:hAnsi="Arial" w:cs="Aria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A1C9A"/>
    <w:multiLevelType w:val="hybridMultilevel"/>
    <w:tmpl w:val="3A789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7039FD"/>
    <w:multiLevelType w:val="hybridMultilevel"/>
    <w:tmpl w:val="A6440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A61389"/>
    <w:multiLevelType w:val="hybridMultilevel"/>
    <w:tmpl w:val="30F81EE0"/>
    <w:lvl w:ilvl="0" w:tplc="00704B54">
      <w:start w:val="1"/>
      <w:numFmt w:val="bullet"/>
      <w:lvlText w:val="•"/>
      <w:lvlJc w:val="left"/>
      <w:pPr>
        <w:tabs>
          <w:tab w:val="num" w:pos="720"/>
        </w:tabs>
        <w:ind w:left="720" w:hanging="360"/>
      </w:pPr>
      <w:rPr>
        <w:rFonts w:ascii="Times New Roman" w:hAnsi="Times New Roman" w:hint="default"/>
      </w:rPr>
    </w:lvl>
    <w:lvl w:ilvl="1" w:tplc="5254DF30" w:tentative="1">
      <w:start w:val="1"/>
      <w:numFmt w:val="bullet"/>
      <w:lvlText w:val="•"/>
      <w:lvlJc w:val="left"/>
      <w:pPr>
        <w:tabs>
          <w:tab w:val="num" w:pos="1440"/>
        </w:tabs>
        <w:ind w:left="1440" w:hanging="360"/>
      </w:pPr>
      <w:rPr>
        <w:rFonts w:ascii="Times New Roman" w:hAnsi="Times New Roman" w:hint="default"/>
      </w:rPr>
    </w:lvl>
    <w:lvl w:ilvl="2" w:tplc="C4E632F2" w:tentative="1">
      <w:start w:val="1"/>
      <w:numFmt w:val="bullet"/>
      <w:lvlText w:val="•"/>
      <w:lvlJc w:val="left"/>
      <w:pPr>
        <w:tabs>
          <w:tab w:val="num" w:pos="2160"/>
        </w:tabs>
        <w:ind w:left="2160" w:hanging="360"/>
      </w:pPr>
      <w:rPr>
        <w:rFonts w:ascii="Times New Roman" w:hAnsi="Times New Roman" w:hint="default"/>
      </w:rPr>
    </w:lvl>
    <w:lvl w:ilvl="3" w:tplc="E12E3824" w:tentative="1">
      <w:start w:val="1"/>
      <w:numFmt w:val="bullet"/>
      <w:lvlText w:val="•"/>
      <w:lvlJc w:val="left"/>
      <w:pPr>
        <w:tabs>
          <w:tab w:val="num" w:pos="2880"/>
        </w:tabs>
        <w:ind w:left="2880" w:hanging="360"/>
      </w:pPr>
      <w:rPr>
        <w:rFonts w:ascii="Times New Roman" w:hAnsi="Times New Roman" w:hint="default"/>
      </w:rPr>
    </w:lvl>
    <w:lvl w:ilvl="4" w:tplc="06A2C9E2" w:tentative="1">
      <w:start w:val="1"/>
      <w:numFmt w:val="bullet"/>
      <w:lvlText w:val="•"/>
      <w:lvlJc w:val="left"/>
      <w:pPr>
        <w:tabs>
          <w:tab w:val="num" w:pos="3600"/>
        </w:tabs>
        <w:ind w:left="3600" w:hanging="360"/>
      </w:pPr>
      <w:rPr>
        <w:rFonts w:ascii="Times New Roman" w:hAnsi="Times New Roman" w:hint="default"/>
      </w:rPr>
    </w:lvl>
    <w:lvl w:ilvl="5" w:tplc="87925EB6" w:tentative="1">
      <w:start w:val="1"/>
      <w:numFmt w:val="bullet"/>
      <w:lvlText w:val="•"/>
      <w:lvlJc w:val="left"/>
      <w:pPr>
        <w:tabs>
          <w:tab w:val="num" w:pos="4320"/>
        </w:tabs>
        <w:ind w:left="4320" w:hanging="360"/>
      </w:pPr>
      <w:rPr>
        <w:rFonts w:ascii="Times New Roman" w:hAnsi="Times New Roman" w:hint="default"/>
      </w:rPr>
    </w:lvl>
    <w:lvl w:ilvl="6" w:tplc="FE9AE7B8" w:tentative="1">
      <w:start w:val="1"/>
      <w:numFmt w:val="bullet"/>
      <w:lvlText w:val="•"/>
      <w:lvlJc w:val="left"/>
      <w:pPr>
        <w:tabs>
          <w:tab w:val="num" w:pos="5040"/>
        </w:tabs>
        <w:ind w:left="5040" w:hanging="360"/>
      </w:pPr>
      <w:rPr>
        <w:rFonts w:ascii="Times New Roman" w:hAnsi="Times New Roman" w:hint="default"/>
      </w:rPr>
    </w:lvl>
    <w:lvl w:ilvl="7" w:tplc="304C3F20" w:tentative="1">
      <w:start w:val="1"/>
      <w:numFmt w:val="bullet"/>
      <w:lvlText w:val="•"/>
      <w:lvlJc w:val="left"/>
      <w:pPr>
        <w:tabs>
          <w:tab w:val="num" w:pos="5760"/>
        </w:tabs>
        <w:ind w:left="5760" w:hanging="360"/>
      </w:pPr>
      <w:rPr>
        <w:rFonts w:ascii="Times New Roman" w:hAnsi="Times New Roman" w:hint="default"/>
      </w:rPr>
    </w:lvl>
    <w:lvl w:ilvl="8" w:tplc="442A757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A9325E"/>
    <w:multiLevelType w:val="hybridMultilevel"/>
    <w:tmpl w:val="97A66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FC1695"/>
    <w:multiLevelType w:val="hybridMultilevel"/>
    <w:tmpl w:val="03C4F7E6"/>
    <w:lvl w:ilvl="0" w:tplc="F96C2718">
      <w:start w:val="1"/>
      <w:numFmt w:val="bullet"/>
      <w:lvlText w:val="►"/>
      <w:lvlJc w:val="left"/>
      <w:pPr>
        <w:tabs>
          <w:tab w:val="num" w:pos="720"/>
        </w:tabs>
        <w:ind w:left="720" w:hanging="360"/>
      </w:pPr>
      <w:rPr>
        <w:rFonts w:ascii="Arial" w:hAnsi="Arial" w:hint="default"/>
      </w:rPr>
    </w:lvl>
    <w:lvl w:ilvl="1" w:tplc="35DE10C6" w:tentative="1">
      <w:start w:val="1"/>
      <w:numFmt w:val="bullet"/>
      <w:lvlText w:val="►"/>
      <w:lvlJc w:val="left"/>
      <w:pPr>
        <w:tabs>
          <w:tab w:val="num" w:pos="1440"/>
        </w:tabs>
        <w:ind w:left="1440" w:hanging="360"/>
      </w:pPr>
      <w:rPr>
        <w:rFonts w:ascii="Arial" w:hAnsi="Arial" w:hint="default"/>
      </w:rPr>
    </w:lvl>
    <w:lvl w:ilvl="2" w:tplc="FAEAA65A" w:tentative="1">
      <w:start w:val="1"/>
      <w:numFmt w:val="bullet"/>
      <w:lvlText w:val="►"/>
      <w:lvlJc w:val="left"/>
      <w:pPr>
        <w:tabs>
          <w:tab w:val="num" w:pos="2160"/>
        </w:tabs>
        <w:ind w:left="2160" w:hanging="360"/>
      </w:pPr>
      <w:rPr>
        <w:rFonts w:ascii="Arial" w:hAnsi="Arial" w:hint="default"/>
      </w:rPr>
    </w:lvl>
    <w:lvl w:ilvl="3" w:tplc="7D78F406" w:tentative="1">
      <w:start w:val="1"/>
      <w:numFmt w:val="bullet"/>
      <w:lvlText w:val="►"/>
      <w:lvlJc w:val="left"/>
      <w:pPr>
        <w:tabs>
          <w:tab w:val="num" w:pos="2880"/>
        </w:tabs>
        <w:ind w:left="2880" w:hanging="360"/>
      </w:pPr>
      <w:rPr>
        <w:rFonts w:ascii="Arial" w:hAnsi="Arial" w:hint="default"/>
      </w:rPr>
    </w:lvl>
    <w:lvl w:ilvl="4" w:tplc="4066FE76" w:tentative="1">
      <w:start w:val="1"/>
      <w:numFmt w:val="bullet"/>
      <w:lvlText w:val="►"/>
      <w:lvlJc w:val="left"/>
      <w:pPr>
        <w:tabs>
          <w:tab w:val="num" w:pos="3600"/>
        </w:tabs>
        <w:ind w:left="3600" w:hanging="360"/>
      </w:pPr>
      <w:rPr>
        <w:rFonts w:ascii="Arial" w:hAnsi="Arial" w:hint="default"/>
      </w:rPr>
    </w:lvl>
    <w:lvl w:ilvl="5" w:tplc="B84260E2" w:tentative="1">
      <w:start w:val="1"/>
      <w:numFmt w:val="bullet"/>
      <w:lvlText w:val="►"/>
      <w:lvlJc w:val="left"/>
      <w:pPr>
        <w:tabs>
          <w:tab w:val="num" w:pos="4320"/>
        </w:tabs>
        <w:ind w:left="4320" w:hanging="360"/>
      </w:pPr>
      <w:rPr>
        <w:rFonts w:ascii="Arial" w:hAnsi="Arial" w:hint="default"/>
      </w:rPr>
    </w:lvl>
    <w:lvl w:ilvl="6" w:tplc="36F00A32" w:tentative="1">
      <w:start w:val="1"/>
      <w:numFmt w:val="bullet"/>
      <w:lvlText w:val="►"/>
      <w:lvlJc w:val="left"/>
      <w:pPr>
        <w:tabs>
          <w:tab w:val="num" w:pos="5040"/>
        </w:tabs>
        <w:ind w:left="5040" w:hanging="360"/>
      </w:pPr>
      <w:rPr>
        <w:rFonts w:ascii="Arial" w:hAnsi="Arial" w:hint="default"/>
      </w:rPr>
    </w:lvl>
    <w:lvl w:ilvl="7" w:tplc="99106276" w:tentative="1">
      <w:start w:val="1"/>
      <w:numFmt w:val="bullet"/>
      <w:lvlText w:val="►"/>
      <w:lvlJc w:val="left"/>
      <w:pPr>
        <w:tabs>
          <w:tab w:val="num" w:pos="5760"/>
        </w:tabs>
        <w:ind w:left="5760" w:hanging="360"/>
      </w:pPr>
      <w:rPr>
        <w:rFonts w:ascii="Arial" w:hAnsi="Arial" w:hint="default"/>
      </w:rPr>
    </w:lvl>
    <w:lvl w:ilvl="8" w:tplc="D45EBDE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AC71BF"/>
    <w:multiLevelType w:val="hybridMultilevel"/>
    <w:tmpl w:val="EC5E8CF8"/>
    <w:lvl w:ilvl="0" w:tplc="3F3C532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C96BD8"/>
    <w:multiLevelType w:val="hybridMultilevel"/>
    <w:tmpl w:val="14D44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DA2E4F"/>
    <w:multiLevelType w:val="hybridMultilevel"/>
    <w:tmpl w:val="B1DA7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2D5D11"/>
    <w:multiLevelType w:val="hybridMultilevel"/>
    <w:tmpl w:val="F746F502"/>
    <w:lvl w:ilvl="0" w:tplc="5BC4F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E2352F"/>
    <w:multiLevelType w:val="hybridMultilevel"/>
    <w:tmpl w:val="178CA070"/>
    <w:lvl w:ilvl="0" w:tplc="3F3C532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937DF6"/>
    <w:multiLevelType w:val="hybridMultilevel"/>
    <w:tmpl w:val="5B2860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BB23FA7"/>
    <w:multiLevelType w:val="hybridMultilevel"/>
    <w:tmpl w:val="42ECC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221D3"/>
    <w:multiLevelType w:val="hybridMultilevel"/>
    <w:tmpl w:val="34A2AE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05F1011"/>
    <w:multiLevelType w:val="hybridMultilevel"/>
    <w:tmpl w:val="3270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A656E"/>
    <w:multiLevelType w:val="hybridMultilevel"/>
    <w:tmpl w:val="FF1804A2"/>
    <w:lvl w:ilvl="0" w:tplc="98545F7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7" w15:restartNumberingAfterBreak="0">
    <w:nsid w:val="56327291"/>
    <w:multiLevelType w:val="hybridMultilevel"/>
    <w:tmpl w:val="FC5A9318"/>
    <w:lvl w:ilvl="0" w:tplc="6430E812">
      <w:start w:val="1"/>
      <w:numFmt w:val="bullet"/>
      <w:lvlText w:val=""/>
      <w:lvlJc w:val="left"/>
      <w:pPr>
        <w:tabs>
          <w:tab w:val="num" w:pos="720"/>
        </w:tabs>
        <w:ind w:left="720" w:hanging="360"/>
      </w:pPr>
      <w:rPr>
        <w:rFonts w:ascii="Wingdings" w:hAnsi="Wingdings" w:hint="default"/>
      </w:rPr>
    </w:lvl>
    <w:lvl w:ilvl="1" w:tplc="BCF0BEFA">
      <w:start w:val="1"/>
      <w:numFmt w:val="bullet"/>
      <w:lvlText w:val=""/>
      <w:lvlJc w:val="left"/>
      <w:pPr>
        <w:tabs>
          <w:tab w:val="num" w:pos="1440"/>
        </w:tabs>
        <w:ind w:left="1440" w:hanging="360"/>
      </w:pPr>
      <w:rPr>
        <w:rFonts w:ascii="Wingdings" w:hAnsi="Wingdings" w:hint="default"/>
      </w:rPr>
    </w:lvl>
    <w:lvl w:ilvl="2" w:tplc="1C24F68E" w:tentative="1">
      <w:start w:val="1"/>
      <w:numFmt w:val="bullet"/>
      <w:lvlText w:val=""/>
      <w:lvlJc w:val="left"/>
      <w:pPr>
        <w:tabs>
          <w:tab w:val="num" w:pos="2160"/>
        </w:tabs>
        <w:ind w:left="2160" w:hanging="360"/>
      </w:pPr>
      <w:rPr>
        <w:rFonts w:ascii="Wingdings" w:hAnsi="Wingdings" w:hint="default"/>
      </w:rPr>
    </w:lvl>
    <w:lvl w:ilvl="3" w:tplc="5F6AF8BC" w:tentative="1">
      <w:start w:val="1"/>
      <w:numFmt w:val="bullet"/>
      <w:lvlText w:val=""/>
      <w:lvlJc w:val="left"/>
      <w:pPr>
        <w:tabs>
          <w:tab w:val="num" w:pos="2880"/>
        </w:tabs>
        <w:ind w:left="2880" w:hanging="360"/>
      </w:pPr>
      <w:rPr>
        <w:rFonts w:ascii="Wingdings" w:hAnsi="Wingdings" w:hint="default"/>
      </w:rPr>
    </w:lvl>
    <w:lvl w:ilvl="4" w:tplc="D194B3A2" w:tentative="1">
      <w:start w:val="1"/>
      <w:numFmt w:val="bullet"/>
      <w:lvlText w:val=""/>
      <w:lvlJc w:val="left"/>
      <w:pPr>
        <w:tabs>
          <w:tab w:val="num" w:pos="3600"/>
        </w:tabs>
        <w:ind w:left="3600" w:hanging="360"/>
      </w:pPr>
      <w:rPr>
        <w:rFonts w:ascii="Wingdings" w:hAnsi="Wingdings" w:hint="default"/>
      </w:rPr>
    </w:lvl>
    <w:lvl w:ilvl="5" w:tplc="DB028E3C" w:tentative="1">
      <w:start w:val="1"/>
      <w:numFmt w:val="bullet"/>
      <w:lvlText w:val=""/>
      <w:lvlJc w:val="left"/>
      <w:pPr>
        <w:tabs>
          <w:tab w:val="num" w:pos="4320"/>
        </w:tabs>
        <w:ind w:left="4320" w:hanging="360"/>
      </w:pPr>
      <w:rPr>
        <w:rFonts w:ascii="Wingdings" w:hAnsi="Wingdings" w:hint="default"/>
      </w:rPr>
    </w:lvl>
    <w:lvl w:ilvl="6" w:tplc="FD8ED60C" w:tentative="1">
      <w:start w:val="1"/>
      <w:numFmt w:val="bullet"/>
      <w:lvlText w:val=""/>
      <w:lvlJc w:val="left"/>
      <w:pPr>
        <w:tabs>
          <w:tab w:val="num" w:pos="5040"/>
        </w:tabs>
        <w:ind w:left="5040" w:hanging="360"/>
      </w:pPr>
      <w:rPr>
        <w:rFonts w:ascii="Wingdings" w:hAnsi="Wingdings" w:hint="default"/>
      </w:rPr>
    </w:lvl>
    <w:lvl w:ilvl="7" w:tplc="13109958" w:tentative="1">
      <w:start w:val="1"/>
      <w:numFmt w:val="bullet"/>
      <w:lvlText w:val=""/>
      <w:lvlJc w:val="left"/>
      <w:pPr>
        <w:tabs>
          <w:tab w:val="num" w:pos="5760"/>
        </w:tabs>
        <w:ind w:left="5760" w:hanging="360"/>
      </w:pPr>
      <w:rPr>
        <w:rFonts w:ascii="Wingdings" w:hAnsi="Wingdings" w:hint="default"/>
      </w:rPr>
    </w:lvl>
    <w:lvl w:ilvl="8" w:tplc="54105BA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A01102"/>
    <w:multiLevelType w:val="hybridMultilevel"/>
    <w:tmpl w:val="35382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DD184B"/>
    <w:multiLevelType w:val="hybridMultilevel"/>
    <w:tmpl w:val="C47A09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3B4952"/>
    <w:multiLevelType w:val="multilevel"/>
    <w:tmpl w:val="FF180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080"/>
        </w:tabs>
        <w:ind w:left="1080" w:hanging="360"/>
      </w:pPr>
      <w:rPr>
        <w:rFonts w:ascii="Symbol" w:hAnsi="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3240"/>
        </w:tabs>
        <w:ind w:left="3240" w:hanging="360"/>
      </w:pPr>
      <w:rPr>
        <w:rFonts w:ascii="Symbol" w:hAnsi="Symbol" w:hint="default"/>
      </w:rPr>
    </w:lvl>
    <w:lvl w:ilvl="7">
      <w:start w:val="1"/>
      <w:numFmt w:val="bullet"/>
      <w:lvlText w:val="o"/>
      <w:lvlJc w:val="left"/>
      <w:pPr>
        <w:tabs>
          <w:tab w:val="num" w:pos="3960"/>
        </w:tabs>
        <w:ind w:left="3960" w:hanging="360"/>
      </w:pPr>
      <w:rPr>
        <w:rFonts w:ascii="Courier New" w:hAnsi="Courier New" w:cs="Courier New" w:hint="default"/>
      </w:rPr>
    </w:lvl>
    <w:lvl w:ilvl="8">
      <w:start w:val="1"/>
      <w:numFmt w:val="bullet"/>
      <w:lvlText w:val=""/>
      <w:lvlJc w:val="left"/>
      <w:pPr>
        <w:tabs>
          <w:tab w:val="num" w:pos="4680"/>
        </w:tabs>
        <w:ind w:left="4680" w:hanging="360"/>
      </w:pPr>
      <w:rPr>
        <w:rFonts w:ascii="Wingdings" w:hAnsi="Wingdings" w:hint="default"/>
      </w:rPr>
    </w:lvl>
  </w:abstractNum>
  <w:abstractNum w:abstractNumId="31" w15:restartNumberingAfterBreak="0">
    <w:nsid w:val="650A6E5E"/>
    <w:multiLevelType w:val="hybridMultilevel"/>
    <w:tmpl w:val="902EC9A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EE3439B"/>
    <w:multiLevelType w:val="hybridMultilevel"/>
    <w:tmpl w:val="92CACB8C"/>
    <w:lvl w:ilvl="0" w:tplc="4D0E8E94">
      <w:start w:val="1"/>
      <w:numFmt w:val="bullet"/>
      <w:lvlText w:val="•"/>
      <w:lvlJc w:val="left"/>
      <w:pPr>
        <w:tabs>
          <w:tab w:val="num" w:pos="720"/>
        </w:tabs>
        <w:ind w:left="720" w:hanging="360"/>
      </w:pPr>
      <w:rPr>
        <w:rFonts w:ascii="Times New Roman" w:hAnsi="Times New Roman" w:hint="default"/>
      </w:rPr>
    </w:lvl>
    <w:lvl w:ilvl="1" w:tplc="5F106B22" w:tentative="1">
      <w:start w:val="1"/>
      <w:numFmt w:val="bullet"/>
      <w:lvlText w:val="•"/>
      <w:lvlJc w:val="left"/>
      <w:pPr>
        <w:tabs>
          <w:tab w:val="num" w:pos="1440"/>
        </w:tabs>
        <w:ind w:left="1440" w:hanging="360"/>
      </w:pPr>
      <w:rPr>
        <w:rFonts w:ascii="Times New Roman" w:hAnsi="Times New Roman" w:hint="default"/>
      </w:rPr>
    </w:lvl>
    <w:lvl w:ilvl="2" w:tplc="8060441A" w:tentative="1">
      <w:start w:val="1"/>
      <w:numFmt w:val="bullet"/>
      <w:lvlText w:val="•"/>
      <w:lvlJc w:val="left"/>
      <w:pPr>
        <w:tabs>
          <w:tab w:val="num" w:pos="2160"/>
        </w:tabs>
        <w:ind w:left="2160" w:hanging="360"/>
      </w:pPr>
      <w:rPr>
        <w:rFonts w:ascii="Times New Roman" w:hAnsi="Times New Roman" w:hint="default"/>
      </w:rPr>
    </w:lvl>
    <w:lvl w:ilvl="3" w:tplc="03982D16" w:tentative="1">
      <w:start w:val="1"/>
      <w:numFmt w:val="bullet"/>
      <w:lvlText w:val="•"/>
      <w:lvlJc w:val="left"/>
      <w:pPr>
        <w:tabs>
          <w:tab w:val="num" w:pos="2880"/>
        </w:tabs>
        <w:ind w:left="2880" w:hanging="360"/>
      </w:pPr>
      <w:rPr>
        <w:rFonts w:ascii="Times New Roman" w:hAnsi="Times New Roman" w:hint="default"/>
      </w:rPr>
    </w:lvl>
    <w:lvl w:ilvl="4" w:tplc="25E2B716" w:tentative="1">
      <w:start w:val="1"/>
      <w:numFmt w:val="bullet"/>
      <w:lvlText w:val="•"/>
      <w:lvlJc w:val="left"/>
      <w:pPr>
        <w:tabs>
          <w:tab w:val="num" w:pos="3600"/>
        </w:tabs>
        <w:ind w:left="3600" w:hanging="360"/>
      </w:pPr>
      <w:rPr>
        <w:rFonts w:ascii="Times New Roman" w:hAnsi="Times New Roman" w:hint="default"/>
      </w:rPr>
    </w:lvl>
    <w:lvl w:ilvl="5" w:tplc="406614FA" w:tentative="1">
      <w:start w:val="1"/>
      <w:numFmt w:val="bullet"/>
      <w:lvlText w:val="•"/>
      <w:lvlJc w:val="left"/>
      <w:pPr>
        <w:tabs>
          <w:tab w:val="num" w:pos="4320"/>
        </w:tabs>
        <w:ind w:left="4320" w:hanging="360"/>
      </w:pPr>
      <w:rPr>
        <w:rFonts w:ascii="Times New Roman" w:hAnsi="Times New Roman" w:hint="default"/>
      </w:rPr>
    </w:lvl>
    <w:lvl w:ilvl="6" w:tplc="0C5C69E0" w:tentative="1">
      <w:start w:val="1"/>
      <w:numFmt w:val="bullet"/>
      <w:lvlText w:val="•"/>
      <w:lvlJc w:val="left"/>
      <w:pPr>
        <w:tabs>
          <w:tab w:val="num" w:pos="5040"/>
        </w:tabs>
        <w:ind w:left="5040" w:hanging="360"/>
      </w:pPr>
      <w:rPr>
        <w:rFonts w:ascii="Times New Roman" w:hAnsi="Times New Roman" w:hint="default"/>
      </w:rPr>
    </w:lvl>
    <w:lvl w:ilvl="7" w:tplc="107EF352" w:tentative="1">
      <w:start w:val="1"/>
      <w:numFmt w:val="bullet"/>
      <w:lvlText w:val="•"/>
      <w:lvlJc w:val="left"/>
      <w:pPr>
        <w:tabs>
          <w:tab w:val="num" w:pos="5760"/>
        </w:tabs>
        <w:ind w:left="5760" w:hanging="360"/>
      </w:pPr>
      <w:rPr>
        <w:rFonts w:ascii="Times New Roman" w:hAnsi="Times New Roman" w:hint="default"/>
      </w:rPr>
    </w:lvl>
    <w:lvl w:ilvl="8" w:tplc="1E7E3BF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F392071"/>
    <w:multiLevelType w:val="multilevel"/>
    <w:tmpl w:val="96E2037C"/>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00123A5"/>
    <w:multiLevelType w:val="hybridMultilevel"/>
    <w:tmpl w:val="586CBA8C"/>
    <w:lvl w:ilvl="0" w:tplc="10304314">
      <w:start w:val="1"/>
      <w:numFmt w:val="bullet"/>
      <w:lvlText w:val=""/>
      <w:lvlJc w:val="left"/>
      <w:pPr>
        <w:tabs>
          <w:tab w:val="num" w:pos="720"/>
        </w:tabs>
        <w:ind w:left="720" w:hanging="360"/>
      </w:pPr>
      <w:rPr>
        <w:rFonts w:ascii="Wingdings" w:hAnsi="Wingdings" w:hint="default"/>
      </w:rPr>
    </w:lvl>
    <w:lvl w:ilvl="1" w:tplc="E3C803D6">
      <w:start w:val="168"/>
      <w:numFmt w:val="bullet"/>
      <w:lvlText w:val=""/>
      <w:lvlJc w:val="left"/>
      <w:pPr>
        <w:tabs>
          <w:tab w:val="num" w:pos="1440"/>
        </w:tabs>
        <w:ind w:left="1440" w:hanging="360"/>
      </w:pPr>
      <w:rPr>
        <w:rFonts w:ascii="Wingdings" w:hAnsi="Wingdings" w:hint="default"/>
      </w:rPr>
    </w:lvl>
    <w:lvl w:ilvl="2" w:tplc="78888D7A" w:tentative="1">
      <w:start w:val="1"/>
      <w:numFmt w:val="bullet"/>
      <w:lvlText w:val=""/>
      <w:lvlJc w:val="left"/>
      <w:pPr>
        <w:tabs>
          <w:tab w:val="num" w:pos="2160"/>
        </w:tabs>
        <w:ind w:left="2160" w:hanging="360"/>
      </w:pPr>
      <w:rPr>
        <w:rFonts w:ascii="Wingdings" w:hAnsi="Wingdings" w:hint="default"/>
      </w:rPr>
    </w:lvl>
    <w:lvl w:ilvl="3" w:tplc="FE7A5A98" w:tentative="1">
      <w:start w:val="1"/>
      <w:numFmt w:val="bullet"/>
      <w:lvlText w:val=""/>
      <w:lvlJc w:val="left"/>
      <w:pPr>
        <w:tabs>
          <w:tab w:val="num" w:pos="2880"/>
        </w:tabs>
        <w:ind w:left="2880" w:hanging="360"/>
      </w:pPr>
      <w:rPr>
        <w:rFonts w:ascii="Wingdings" w:hAnsi="Wingdings" w:hint="default"/>
      </w:rPr>
    </w:lvl>
    <w:lvl w:ilvl="4" w:tplc="0A049736" w:tentative="1">
      <w:start w:val="1"/>
      <w:numFmt w:val="bullet"/>
      <w:lvlText w:val=""/>
      <w:lvlJc w:val="left"/>
      <w:pPr>
        <w:tabs>
          <w:tab w:val="num" w:pos="3600"/>
        </w:tabs>
        <w:ind w:left="3600" w:hanging="360"/>
      </w:pPr>
      <w:rPr>
        <w:rFonts w:ascii="Wingdings" w:hAnsi="Wingdings" w:hint="default"/>
      </w:rPr>
    </w:lvl>
    <w:lvl w:ilvl="5" w:tplc="83B43168" w:tentative="1">
      <w:start w:val="1"/>
      <w:numFmt w:val="bullet"/>
      <w:lvlText w:val=""/>
      <w:lvlJc w:val="left"/>
      <w:pPr>
        <w:tabs>
          <w:tab w:val="num" w:pos="4320"/>
        </w:tabs>
        <w:ind w:left="4320" w:hanging="360"/>
      </w:pPr>
      <w:rPr>
        <w:rFonts w:ascii="Wingdings" w:hAnsi="Wingdings" w:hint="default"/>
      </w:rPr>
    </w:lvl>
    <w:lvl w:ilvl="6" w:tplc="C07CF2CA" w:tentative="1">
      <w:start w:val="1"/>
      <w:numFmt w:val="bullet"/>
      <w:lvlText w:val=""/>
      <w:lvlJc w:val="left"/>
      <w:pPr>
        <w:tabs>
          <w:tab w:val="num" w:pos="5040"/>
        </w:tabs>
        <w:ind w:left="5040" w:hanging="360"/>
      </w:pPr>
      <w:rPr>
        <w:rFonts w:ascii="Wingdings" w:hAnsi="Wingdings" w:hint="default"/>
      </w:rPr>
    </w:lvl>
    <w:lvl w:ilvl="7" w:tplc="C264005A" w:tentative="1">
      <w:start w:val="1"/>
      <w:numFmt w:val="bullet"/>
      <w:lvlText w:val=""/>
      <w:lvlJc w:val="left"/>
      <w:pPr>
        <w:tabs>
          <w:tab w:val="num" w:pos="5760"/>
        </w:tabs>
        <w:ind w:left="5760" w:hanging="360"/>
      </w:pPr>
      <w:rPr>
        <w:rFonts w:ascii="Wingdings" w:hAnsi="Wingdings" w:hint="default"/>
      </w:rPr>
    </w:lvl>
    <w:lvl w:ilvl="8" w:tplc="FAD2FB3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5468F2"/>
    <w:multiLevelType w:val="hybridMultilevel"/>
    <w:tmpl w:val="CC6E1396"/>
    <w:lvl w:ilvl="0" w:tplc="D128A3A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650C93"/>
    <w:multiLevelType w:val="multilevel"/>
    <w:tmpl w:val="31748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8957CF"/>
    <w:multiLevelType w:val="hybridMultilevel"/>
    <w:tmpl w:val="03066AF0"/>
    <w:lvl w:ilvl="0" w:tplc="E5769A00">
      <w:start w:val="1"/>
      <w:numFmt w:val="bullet"/>
      <w:lvlText w:val="•"/>
      <w:lvlJc w:val="left"/>
      <w:pPr>
        <w:tabs>
          <w:tab w:val="num" w:pos="720"/>
        </w:tabs>
        <w:ind w:left="720" w:hanging="360"/>
      </w:pPr>
      <w:rPr>
        <w:rFonts w:ascii="Times New Roman" w:hAnsi="Times New Roman" w:hint="default"/>
      </w:rPr>
    </w:lvl>
    <w:lvl w:ilvl="1" w:tplc="818AE9EA">
      <w:start w:val="1"/>
      <w:numFmt w:val="bullet"/>
      <w:lvlText w:val="•"/>
      <w:lvlJc w:val="left"/>
      <w:pPr>
        <w:tabs>
          <w:tab w:val="num" w:pos="1440"/>
        </w:tabs>
        <w:ind w:left="1440" w:hanging="360"/>
      </w:pPr>
      <w:rPr>
        <w:rFonts w:ascii="Times New Roman" w:hAnsi="Times New Roman" w:hint="default"/>
      </w:rPr>
    </w:lvl>
    <w:lvl w:ilvl="2" w:tplc="4C42E198" w:tentative="1">
      <w:start w:val="1"/>
      <w:numFmt w:val="bullet"/>
      <w:lvlText w:val="•"/>
      <w:lvlJc w:val="left"/>
      <w:pPr>
        <w:tabs>
          <w:tab w:val="num" w:pos="2160"/>
        </w:tabs>
        <w:ind w:left="2160" w:hanging="360"/>
      </w:pPr>
      <w:rPr>
        <w:rFonts w:ascii="Times New Roman" w:hAnsi="Times New Roman" w:hint="default"/>
      </w:rPr>
    </w:lvl>
    <w:lvl w:ilvl="3" w:tplc="1ECE25C8" w:tentative="1">
      <w:start w:val="1"/>
      <w:numFmt w:val="bullet"/>
      <w:lvlText w:val="•"/>
      <w:lvlJc w:val="left"/>
      <w:pPr>
        <w:tabs>
          <w:tab w:val="num" w:pos="2880"/>
        </w:tabs>
        <w:ind w:left="2880" w:hanging="360"/>
      </w:pPr>
      <w:rPr>
        <w:rFonts w:ascii="Times New Roman" w:hAnsi="Times New Roman" w:hint="default"/>
      </w:rPr>
    </w:lvl>
    <w:lvl w:ilvl="4" w:tplc="C7DE0720" w:tentative="1">
      <w:start w:val="1"/>
      <w:numFmt w:val="bullet"/>
      <w:lvlText w:val="•"/>
      <w:lvlJc w:val="left"/>
      <w:pPr>
        <w:tabs>
          <w:tab w:val="num" w:pos="3600"/>
        </w:tabs>
        <w:ind w:left="3600" w:hanging="360"/>
      </w:pPr>
      <w:rPr>
        <w:rFonts w:ascii="Times New Roman" w:hAnsi="Times New Roman" w:hint="default"/>
      </w:rPr>
    </w:lvl>
    <w:lvl w:ilvl="5" w:tplc="D9FE67C6" w:tentative="1">
      <w:start w:val="1"/>
      <w:numFmt w:val="bullet"/>
      <w:lvlText w:val="•"/>
      <w:lvlJc w:val="left"/>
      <w:pPr>
        <w:tabs>
          <w:tab w:val="num" w:pos="4320"/>
        </w:tabs>
        <w:ind w:left="4320" w:hanging="360"/>
      </w:pPr>
      <w:rPr>
        <w:rFonts w:ascii="Times New Roman" w:hAnsi="Times New Roman" w:hint="default"/>
      </w:rPr>
    </w:lvl>
    <w:lvl w:ilvl="6" w:tplc="80DAA958" w:tentative="1">
      <w:start w:val="1"/>
      <w:numFmt w:val="bullet"/>
      <w:lvlText w:val="•"/>
      <w:lvlJc w:val="left"/>
      <w:pPr>
        <w:tabs>
          <w:tab w:val="num" w:pos="5040"/>
        </w:tabs>
        <w:ind w:left="5040" w:hanging="360"/>
      </w:pPr>
      <w:rPr>
        <w:rFonts w:ascii="Times New Roman" w:hAnsi="Times New Roman" w:hint="default"/>
      </w:rPr>
    </w:lvl>
    <w:lvl w:ilvl="7" w:tplc="151C51A6" w:tentative="1">
      <w:start w:val="1"/>
      <w:numFmt w:val="bullet"/>
      <w:lvlText w:val="•"/>
      <w:lvlJc w:val="left"/>
      <w:pPr>
        <w:tabs>
          <w:tab w:val="num" w:pos="5760"/>
        </w:tabs>
        <w:ind w:left="5760" w:hanging="360"/>
      </w:pPr>
      <w:rPr>
        <w:rFonts w:ascii="Times New Roman" w:hAnsi="Times New Roman" w:hint="default"/>
      </w:rPr>
    </w:lvl>
    <w:lvl w:ilvl="8" w:tplc="CE5C3022"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26"/>
  </w:num>
  <w:num w:numId="3">
    <w:abstractNumId w:val="30"/>
  </w:num>
  <w:num w:numId="4">
    <w:abstractNumId w:val="0"/>
  </w:num>
  <w:num w:numId="5">
    <w:abstractNumId w:val="19"/>
  </w:num>
  <w:num w:numId="6">
    <w:abstractNumId w:val="35"/>
  </w:num>
  <w:num w:numId="7">
    <w:abstractNumId w:val="34"/>
  </w:num>
  <w:num w:numId="8">
    <w:abstractNumId w:val="16"/>
  </w:num>
  <w:num w:numId="9">
    <w:abstractNumId w:val="18"/>
  </w:num>
  <w:num w:numId="10">
    <w:abstractNumId w:val="31"/>
  </w:num>
  <w:num w:numId="11">
    <w:abstractNumId w:val="24"/>
  </w:num>
  <w:num w:numId="12">
    <w:abstractNumId w:val="13"/>
  </w:num>
  <w:num w:numId="13">
    <w:abstractNumId w:val="2"/>
  </w:num>
  <w:num w:numId="14">
    <w:abstractNumId w:val="12"/>
  </w:num>
  <w:num w:numId="15">
    <w:abstractNumId w:val="28"/>
  </w:num>
  <w:num w:numId="16">
    <w:abstractNumId w:val="22"/>
  </w:num>
  <w:num w:numId="17">
    <w:abstractNumId w:val="7"/>
  </w:num>
  <w:num w:numId="18">
    <w:abstractNumId w:val="14"/>
  </w:num>
  <w:num w:numId="19">
    <w:abstractNumId w:val="37"/>
  </w:num>
  <w:num w:numId="20">
    <w:abstractNumId w:val="32"/>
  </w:num>
  <w:num w:numId="21">
    <w:abstractNumId w:val="9"/>
  </w:num>
  <w:num w:numId="22">
    <w:abstractNumId w:val="17"/>
  </w:num>
  <w:num w:numId="23">
    <w:abstractNumId w:val="21"/>
  </w:num>
  <w:num w:numId="24">
    <w:abstractNumId w:val="8"/>
  </w:num>
  <w:num w:numId="25">
    <w:abstractNumId w:val="15"/>
  </w:num>
  <w:num w:numId="26">
    <w:abstractNumId w:val="6"/>
  </w:num>
  <w:num w:numId="27">
    <w:abstractNumId w:val="3"/>
  </w:num>
  <w:num w:numId="28">
    <w:abstractNumId w:val="1"/>
  </w:num>
  <w:num w:numId="29">
    <w:abstractNumId w:val="27"/>
  </w:num>
  <w:num w:numId="30">
    <w:abstractNumId w:val="11"/>
  </w:num>
  <w:num w:numId="31">
    <w:abstractNumId w:val="4"/>
  </w:num>
  <w:num w:numId="32">
    <w:abstractNumId w:val="36"/>
  </w:num>
  <w:num w:numId="33">
    <w:abstractNumId w:val="23"/>
  </w:num>
  <w:num w:numId="34">
    <w:abstractNumId w:val="25"/>
  </w:num>
  <w:num w:numId="35">
    <w:abstractNumId w:val="29"/>
  </w:num>
  <w:num w:numId="36">
    <w:abstractNumId w:val="20"/>
  </w:num>
  <w:num w:numId="37">
    <w:abstractNumId w:val="5"/>
  </w:num>
  <w:num w:numId="38">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ey Yoast">
    <w15:presenceInfo w15:providerId="AD" w15:userId="S-1-5-21-2443529608-3098792306-3041422421-105748"/>
  </w15:person>
  <w15:person w15:author="Wills, Skye - NRCS, Lincoln, NE">
    <w15:presenceInfo w15:providerId="AD" w15:userId="S-1-5-21-2443529608-3098792306-3041422421-85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0EB"/>
    <w:rsid w:val="00002059"/>
    <w:rsid w:val="000050A4"/>
    <w:rsid w:val="00005414"/>
    <w:rsid w:val="00006862"/>
    <w:rsid w:val="00012403"/>
    <w:rsid w:val="00021C8C"/>
    <w:rsid w:val="000244CD"/>
    <w:rsid w:val="00036B2E"/>
    <w:rsid w:val="000403D0"/>
    <w:rsid w:val="00041A2C"/>
    <w:rsid w:val="00042364"/>
    <w:rsid w:val="000444E5"/>
    <w:rsid w:val="00050C64"/>
    <w:rsid w:val="00053153"/>
    <w:rsid w:val="0005530E"/>
    <w:rsid w:val="00081347"/>
    <w:rsid w:val="000854EB"/>
    <w:rsid w:val="0009442F"/>
    <w:rsid w:val="000A3693"/>
    <w:rsid w:val="000A38C5"/>
    <w:rsid w:val="000A5BB4"/>
    <w:rsid w:val="000B06B7"/>
    <w:rsid w:val="000B2CA5"/>
    <w:rsid w:val="000B5F4B"/>
    <w:rsid w:val="000B62F6"/>
    <w:rsid w:val="000B77D3"/>
    <w:rsid w:val="000C2293"/>
    <w:rsid w:val="000C47EC"/>
    <w:rsid w:val="000D0568"/>
    <w:rsid w:val="000D5DF1"/>
    <w:rsid w:val="000D61D7"/>
    <w:rsid w:val="000E19A7"/>
    <w:rsid w:val="000E4CAC"/>
    <w:rsid w:val="000E672F"/>
    <w:rsid w:val="000F50B0"/>
    <w:rsid w:val="000F6E3D"/>
    <w:rsid w:val="00104AFD"/>
    <w:rsid w:val="00106C83"/>
    <w:rsid w:val="00107F19"/>
    <w:rsid w:val="00110D63"/>
    <w:rsid w:val="0011189B"/>
    <w:rsid w:val="00120637"/>
    <w:rsid w:val="00122272"/>
    <w:rsid w:val="001229AA"/>
    <w:rsid w:val="00123CF7"/>
    <w:rsid w:val="00124217"/>
    <w:rsid w:val="001315CB"/>
    <w:rsid w:val="00134CFB"/>
    <w:rsid w:val="00137364"/>
    <w:rsid w:val="001534F7"/>
    <w:rsid w:val="001564DB"/>
    <w:rsid w:val="001574CB"/>
    <w:rsid w:val="00164A49"/>
    <w:rsid w:val="00166FDD"/>
    <w:rsid w:val="00172386"/>
    <w:rsid w:val="001750BF"/>
    <w:rsid w:val="00177067"/>
    <w:rsid w:val="0018222D"/>
    <w:rsid w:val="00185638"/>
    <w:rsid w:val="001900F2"/>
    <w:rsid w:val="001A08B9"/>
    <w:rsid w:val="001A1206"/>
    <w:rsid w:val="001A1D32"/>
    <w:rsid w:val="001A3DE6"/>
    <w:rsid w:val="001A6D11"/>
    <w:rsid w:val="001B5C10"/>
    <w:rsid w:val="001C2B90"/>
    <w:rsid w:val="001C30E8"/>
    <w:rsid w:val="001D0563"/>
    <w:rsid w:val="001D1B60"/>
    <w:rsid w:val="001E0483"/>
    <w:rsid w:val="001F0FB2"/>
    <w:rsid w:val="0020794D"/>
    <w:rsid w:val="0021600D"/>
    <w:rsid w:val="0022426F"/>
    <w:rsid w:val="00253AA6"/>
    <w:rsid w:val="0026151D"/>
    <w:rsid w:val="00276F8C"/>
    <w:rsid w:val="00277452"/>
    <w:rsid w:val="00280D54"/>
    <w:rsid w:val="002839A1"/>
    <w:rsid w:val="002A2020"/>
    <w:rsid w:val="002C0149"/>
    <w:rsid w:val="002C60A2"/>
    <w:rsid w:val="002D598A"/>
    <w:rsid w:val="002D5D53"/>
    <w:rsid w:val="002D652C"/>
    <w:rsid w:val="002E1D0E"/>
    <w:rsid w:val="002E3A44"/>
    <w:rsid w:val="002E453A"/>
    <w:rsid w:val="002E703B"/>
    <w:rsid w:val="002F0FBD"/>
    <w:rsid w:val="002F5A4E"/>
    <w:rsid w:val="002F7FBB"/>
    <w:rsid w:val="003128EC"/>
    <w:rsid w:val="00316868"/>
    <w:rsid w:val="0031775B"/>
    <w:rsid w:val="00321661"/>
    <w:rsid w:val="00323460"/>
    <w:rsid w:val="00323492"/>
    <w:rsid w:val="00326B2A"/>
    <w:rsid w:val="00331DF6"/>
    <w:rsid w:val="00332CC4"/>
    <w:rsid w:val="0034039C"/>
    <w:rsid w:val="0034141E"/>
    <w:rsid w:val="003472C7"/>
    <w:rsid w:val="003523E1"/>
    <w:rsid w:val="003544FB"/>
    <w:rsid w:val="00357C14"/>
    <w:rsid w:val="00381B26"/>
    <w:rsid w:val="00385438"/>
    <w:rsid w:val="003A056B"/>
    <w:rsid w:val="003A514F"/>
    <w:rsid w:val="003A56C4"/>
    <w:rsid w:val="003B0054"/>
    <w:rsid w:val="003B1319"/>
    <w:rsid w:val="003B5662"/>
    <w:rsid w:val="003B6DB6"/>
    <w:rsid w:val="003C5210"/>
    <w:rsid w:val="003C6D0F"/>
    <w:rsid w:val="003D2B7E"/>
    <w:rsid w:val="003D4BFE"/>
    <w:rsid w:val="003E47E3"/>
    <w:rsid w:val="003E4EC2"/>
    <w:rsid w:val="003E536A"/>
    <w:rsid w:val="003F4D33"/>
    <w:rsid w:val="004019CD"/>
    <w:rsid w:val="00403BAC"/>
    <w:rsid w:val="00407EE7"/>
    <w:rsid w:val="0041302B"/>
    <w:rsid w:val="004168AC"/>
    <w:rsid w:val="00420DD5"/>
    <w:rsid w:val="0043335A"/>
    <w:rsid w:val="00445B0C"/>
    <w:rsid w:val="00447D8C"/>
    <w:rsid w:val="004540EB"/>
    <w:rsid w:val="004554A2"/>
    <w:rsid w:val="00460E99"/>
    <w:rsid w:val="0047451D"/>
    <w:rsid w:val="00483421"/>
    <w:rsid w:val="00487F88"/>
    <w:rsid w:val="004942C0"/>
    <w:rsid w:val="00497A35"/>
    <w:rsid w:val="004A0D41"/>
    <w:rsid w:val="004B518B"/>
    <w:rsid w:val="004C2618"/>
    <w:rsid w:val="004C3723"/>
    <w:rsid w:val="004C4176"/>
    <w:rsid w:val="004D5A59"/>
    <w:rsid w:val="004D6D01"/>
    <w:rsid w:val="004E7069"/>
    <w:rsid w:val="004F032C"/>
    <w:rsid w:val="004F341A"/>
    <w:rsid w:val="004F37E2"/>
    <w:rsid w:val="004F6697"/>
    <w:rsid w:val="00526F45"/>
    <w:rsid w:val="00526FC6"/>
    <w:rsid w:val="005350E2"/>
    <w:rsid w:val="005620B9"/>
    <w:rsid w:val="00572C88"/>
    <w:rsid w:val="00580EB4"/>
    <w:rsid w:val="00585C3B"/>
    <w:rsid w:val="005933D6"/>
    <w:rsid w:val="00595018"/>
    <w:rsid w:val="00597914"/>
    <w:rsid w:val="005A1DF5"/>
    <w:rsid w:val="005A21CC"/>
    <w:rsid w:val="005A39B4"/>
    <w:rsid w:val="005A4702"/>
    <w:rsid w:val="005A538D"/>
    <w:rsid w:val="005A78DD"/>
    <w:rsid w:val="005B1DEF"/>
    <w:rsid w:val="005B38D2"/>
    <w:rsid w:val="005C03F2"/>
    <w:rsid w:val="005C0F2D"/>
    <w:rsid w:val="005C5330"/>
    <w:rsid w:val="005D1AFC"/>
    <w:rsid w:val="005D46E5"/>
    <w:rsid w:val="005D6003"/>
    <w:rsid w:val="005E1CC3"/>
    <w:rsid w:val="005E1DCE"/>
    <w:rsid w:val="005E361C"/>
    <w:rsid w:val="005F7158"/>
    <w:rsid w:val="006055EE"/>
    <w:rsid w:val="00606197"/>
    <w:rsid w:val="006124D0"/>
    <w:rsid w:val="00613531"/>
    <w:rsid w:val="0063083B"/>
    <w:rsid w:val="006333EA"/>
    <w:rsid w:val="00633B09"/>
    <w:rsid w:val="006365D7"/>
    <w:rsid w:val="0063782F"/>
    <w:rsid w:val="00651E76"/>
    <w:rsid w:val="00653D69"/>
    <w:rsid w:val="00657B89"/>
    <w:rsid w:val="00661A0C"/>
    <w:rsid w:val="0066477D"/>
    <w:rsid w:val="006700BE"/>
    <w:rsid w:val="006829E1"/>
    <w:rsid w:val="006865F8"/>
    <w:rsid w:val="00691532"/>
    <w:rsid w:val="00691BDC"/>
    <w:rsid w:val="00692EF1"/>
    <w:rsid w:val="006A0A01"/>
    <w:rsid w:val="006A2339"/>
    <w:rsid w:val="006A47FE"/>
    <w:rsid w:val="006A738B"/>
    <w:rsid w:val="006C4D17"/>
    <w:rsid w:val="006C63A2"/>
    <w:rsid w:val="006C6BD8"/>
    <w:rsid w:val="006C7150"/>
    <w:rsid w:val="006C7337"/>
    <w:rsid w:val="006C7BD0"/>
    <w:rsid w:val="006C7E5D"/>
    <w:rsid w:val="006D4195"/>
    <w:rsid w:val="006E13EA"/>
    <w:rsid w:val="006E1900"/>
    <w:rsid w:val="006E1C85"/>
    <w:rsid w:val="006E456E"/>
    <w:rsid w:val="006F76D5"/>
    <w:rsid w:val="00704C43"/>
    <w:rsid w:val="00706FE5"/>
    <w:rsid w:val="007114F6"/>
    <w:rsid w:val="00715E73"/>
    <w:rsid w:val="00716E7D"/>
    <w:rsid w:val="007312E5"/>
    <w:rsid w:val="00731E28"/>
    <w:rsid w:val="00736D6F"/>
    <w:rsid w:val="00737C9E"/>
    <w:rsid w:val="007520AC"/>
    <w:rsid w:val="0075294C"/>
    <w:rsid w:val="00760713"/>
    <w:rsid w:val="00761758"/>
    <w:rsid w:val="00763081"/>
    <w:rsid w:val="00763F20"/>
    <w:rsid w:val="0076685F"/>
    <w:rsid w:val="00766EC0"/>
    <w:rsid w:val="007750C5"/>
    <w:rsid w:val="0077604D"/>
    <w:rsid w:val="007774CE"/>
    <w:rsid w:val="00777AE8"/>
    <w:rsid w:val="00781E93"/>
    <w:rsid w:val="0078313C"/>
    <w:rsid w:val="00786065"/>
    <w:rsid w:val="0079353B"/>
    <w:rsid w:val="0079498D"/>
    <w:rsid w:val="0079523B"/>
    <w:rsid w:val="007A202C"/>
    <w:rsid w:val="007A62D3"/>
    <w:rsid w:val="007A6E88"/>
    <w:rsid w:val="007B0B01"/>
    <w:rsid w:val="007B53B2"/>
    <w:rsid w:val="007B5AC1"/>
    <w:rsid w:val="007B5D13"/>
    <w:rsid w:val="007C078A"/>
    <w:rsid w:val="007C103D"/>
    <w:rsid w:val="007C6DA6"/>
    <w:rsid w:val="007C7636"/>
    <w:rsid w:val="007D0B74"/>
    <w:rsid w:val="007D1E61"/>
    <w:rsid w:val="007D3BF9"/>
    <w:rsid w:val="007D4E47"/>
    <w:rsid w:val="007D545B"/>
    <w:rsid w:val="007E03F0"/>
    <w:rsid w:val="007E3D47"/>
    <w:rsid w:val="007E7A56"/>
    <w:rsid w:val="007F0E6C"/>
    <w:rsid w:val="007F7975"/>
    <w:rsid w:val="00801A56"/>
    <w:rsid w:val="0080319D"/>
    <w:rsid w:val="00805E44"/>
    <w:rsid w:val="00811A51"/>
    <w:rsid w:val="0081357B"/>
    <w:rsid w:val="00817EA8"/>
    <w:rsid w:val="00820FCF"/>
    <w:rsid w:val="00827666"/>
    <w:rsid w:val="008348C6"/>
    <w:rsid w:val="008436C2"/>
    <w:rsid w:val="00844A5A"/>
    <w:rsid w:val="00847538"/>
    <w:rsid w:val="00862EDE"/>
    <w:rsid w:val="00864D3D"/>
    <w:rsid w:val="0088224A"/>
    <w:rsid w:val="00891625"/>
    <w:rsid w:val="00897379"/>
    <w:rsid w:val="00897480"/>
    <w:rsid w:val="008A471A"/>
    <w:rsid w:val="008B19F6"/>
    <w:rsid w:val="008B5E57"/>
    <w:rsid w:val="008B6B67"/>
    <w:rsid w:val="008B6C02"/>
    <w:rsid w:val="008C2FF2"/>
    <w:rsid w:val="008D178A"/>
    <w:rsid w:val="008D408A"/>
    <w:rsid w:val="008D4E7A"/>
    <w:rsid w:val="008D6D5F"/>
    <w:rsid w:val="008D701F"/>
    <w:rsid w:val="008E0B49"/>
    <w:rsid w:val="008E0B58"/>
    <w:rsid w:val="008E5575"/>
    <w:rsid w:val="008E598E"/>
    <w:rsid w:val="008E7A52"/>
    <w:rsid w:val="008F6856"/>
    <w:rsid w:val="008F6C13"/>
    <w:rsid w:val="00903F8B"/>
    <w:rsid w:val="00917D91"/>
    <w:rsid w:val="00921E8F"/>
    <w:rsid w:val="00923C1D"/>
    <w:rsid w:val="009240B7"/>
    <w:rsid w:val="0092625A"/>
    <w:rsid w:val="00934528"/>
    <w:rsid w:val="009419EC"/>
    <w:rsid w:val="00944A4E"/>
    <w:rsid w:val="00953B57"/>
    <w:rsid w:val="0095413D"/>
    <w:rsid w:val="00956232"/>
    <w:rsid w:val="00960B28"/>
    <w:rsid w:val="00961633"/>
    <w:rsid w:val="00962F90"/>
    <w:rsid w:val="009701E1"/>
    <w:rsid w:val="00972009"/>
    <w:rsid w:val="00972B87"/>
    <w:rsid w:val="009813A7"/>
    <w:rsid w:val="00984C02"/>
    <w:rsid w:val="00991767"/>
    <w:rsid w:val="009A2051"/>
    <w:rsid w:val="009A5DB2"/>
    <w:rsid w:val="009B103C"/>
    <w:rsid w:val="009B1782"/>
    <w:rsid w:val="009B4C9E"/>
    <w:rsid w:val="009B5AF4"/>
    <w:rsid w:val="009B6442"/>
    <w:rsid w:val="009E3273"/>
    <w:rsid w:val="009E3868"/>
    <w:rsid w:val="009F6410"/>
    <w:rsid w:val="00A01AAA"/>
    <w:rsid w:val="00A07869"/>
    <w:rsid w:val="00A1201D"/>
    <w:rsid w:val="00A1486A"/>
    <w:rsid w:val="00A15677"/>
    <w:rsid w:val="00A178EE"/>
    <w:rsid w:val="00A21C0A"/>
    <w:rsid w:val="00A33CD7"/>
    <w:rsid w:val="00A35420"/>
    <w:rsid w:val="00A43BB7"/>
    <w:rsid w:val="00A45217"/>
    <w:rsid w:val="00A464A3"/>
    <w:rsid w:val="00A50102"/>
    <w:rsid w:val="00A504B4"/>
    <w:rsid w:val="00A510DA"/>
    <w:rsid w:val="00A5210A"/>
    <w:rsid w:val="00A61305"/>
    <w:rsid w:val="00A627BD"/>
    <w:rsid w:val="00A72A0C"/>
    <w:rsid w:val="00A82572"/>
    <w:rsid w:val="00A84E52"/>
    <w:rsid w:val="00A916ED"/>
    <w:rsid w:val="00A94871"/>
    <w:rsid w:val="00A95E4D"/>
    <w:rsid w:val="00A96701"/>
    <w:rsid w:val="00A97233"/>
    <w:rsid w:val="00AA224B"/>
    <w:rsid w:val="00AA2F1A"/>
    <w:rsid w:val="00AA43A7"/>
    <w:rsid w:val="00AA6775"/>
    <w:rsid w:val="00AB53CA"/>
    <w:rsid w:val="00AB6B7D"/>
    <w:rsid w:val="00AC1DAB"/>
    <w:rsid w:val="00AC3BF1"/>
    <w:rsid w:val="00AC4D25"/>
    <w:rsid w:val="00AD1558"/>
    <w:rsid w:val="00AE0F48"/>
    <w:rsid w:val="00AE2C21"/>
    <w:rsid w:val="00AE6F17"/>
    <w:rsid w:val="00AF30C7"/>
    <w:rsid w:val="00AF3756"/>
    <w:rsid w:val="00AF5BF5"/>
    <w:rsid w:val="00B07C02"/>
    <w:rsid w:val="00B11789"/>
    <w:rsid w:val="00B271C5"/>
    <w:rsid w:val="00B30835"/>
    <w:rsid w:val="00B3187A"/>
    <w:rsid w:val="00B338A1"/>
    <w:rsid w:val="00B36A0E"/>
    <w:rsid w:val="00B37736"/>
    <w:rsid w:val="00B444D1"/>
    <w:rsid w:val="00B46EA1"/>
    <w:rsid w:val="00B616E9"/>
    <w:rsid w:val="00B71DF8"/>
    <w:rsid w:val="00B72F67"/>
    <w:rsid w:val="00B77EE3"/>
    <w:rsid w:val="00B96A88"/>
    <w:rsid w:val="00B97CAC"/>
    <w:rsid w:val="00BA18CF"/>
    <w:rsid w:val="00BA34EC"/>
    <w:rsid w:val="00BB4D26"/>
    <w:rsid w:val="00BB7D0E"/>
    <w:rsid w:val="00BC1313"/>
    <w:rsid w:val="00BC67E5"/>
    <w:rsid w:val="00BD0A86"/>
    <w:rsid w:val="00BD17ED"/>
    <w:rsid w:val="00BE5654"/>
    <w:rsid w:val="00BE6E24"/>
    <w:rsid w:val="00BE70B1"/>
    <w:rsid w:val="00BE7D4B"/>
    <w:rsid w:val="00BF2478"/>
    <w:rsid w:val="00BF45C8"/>
    <w:rsid w:val="00BF4806"/>
    <w:rsid w:val="00BF60F1"/>
    <w:rsid w:val="00C000B2"/>
    <w:rsid w:val="00C027B7"/>
    <w:rsid w:val="00C23BD6"/>
    <w:rsid w:val="00C30ADF"/>
    <w:rsid w:val="00C3216B"/>
    <w:rsid w:val="00C42F9C"/>
    <w:rsid w:val="00C55E66"/>
    <w:rsid w:val="00C70736"/>
    <w:rsid w:val="00C71C5F"/>
    <w:rsid w:val="00C7242D"/>
    <w:rsid w:val="00C830C3"/>
    <w:rsid w:val="00C85F91"/>
    <w:rsid w:val="00C86201"/>
    <w:rsid w:val="00CA2322"/>
    <w:rsid w:val="00CB6CBE"/>
    <w:rsid w:val="00CD26AA"/>
    <w:rsid w:val="00CD7842"/>
    <w:rsid w:val="00CE5F77"/>
    <w:rsid w:val="00CE70EE"/>
    <w:rsid w:val="00CF7427"/>
    <w:rsid w:val="00D004FD"/>
    <w:rsid w:val="00D0214C"/>
    <w:rsid w:val="00D02849"/>
    <w:rsid w:val="00D03683"/>
    <w:rsid w:val="00D04791"/>
    <w:rsid w:val="00D11A42"/>
    <w:rsid w:val="00D12DCF"/>
    <w:rsid w:val="00D14C5C"/>
    <w:rsid w:val="00D16040"/>
    <w:rsid w:val="00D1763C"/>
    <w:rsid w:val="00D21CC8"/>
    <w:rsid w:val="00D2478A"/>
    <w:rsid w:val="00D32398"/>
    <w:rsid w:val="00D33873"/>
    <w:rsid w:val="00D365E5"/>
    <w:rsid w:val="00D46FDC"/>
    <w:rsid w:val="00D47D06"/>
    <w:rsid w:val="00D538FC"/>
    <w:rsid w:val="00D55C76"/>
    <w:rsid w:val="00D57217"/>
    <w:rsid w:val="00D60A44"/>
    <w:rsid w:val="00D612A3"/>
    <w:rsid w:val="00D617C0"/>
    <w:rsid w:val="00D62820"/>
    <w:rsid w:val="00D654CC"/>
    <w:rsid w:val="00D67054"/>
    <w:rsid w:val="00D67D83"/>
    <w:rsid w:val="00D71240"/>
    <w:rsid w:val="00D72449"/>
    <w:rsid w:val="00D85F2A"/>
    <w:rsid w:val="00D9070E"/>
    <w:rsid w:val="00DA5388"/>
    <w:rsid w:val="00DA7229"/>
    <w:rsid w:val="00DB06A3"/>
    <w:rsid w:val="00DB126B"/>
    <w:rsid w:val="00DB2142"/>
    <w:rsid w:val="00DB3D70"/>
    <w:rsid w:val="00DB5FC3"/>
    <w:rsid w:val="00DB629F"/>
    <w:rsid w:val="00DC08E3"/>
    <w:rsid w:val="00DC2886"/>
    <w:rsid w:val="00DC2FBD"/>
    <w:rsid w:val="00DE1E0A"/>
    <w:rsid w:val="00DF4F5B"/>
    <w:rsid w:val="00DF65A0"/>
    <w:rsid w:val="00E053E6"/>
    <w:rsid w:val="00E06347"/>
    <w:rsid w:val="00E07D8F"/>
    <w:rsid w:val="00E15A8E"/>
    <w:rsid w:val="00E22485"/>
    <w:rsid w:val="00E22B50"/>
    <w:rsid w:val="00E22F4A"/>
    <w:rsid w:val="00E3280A"/>
    <w:rsid w:val="00E36D9F"/>
    <w:rsid w:val="00E47C32"/>
    <w:rsid w:val="00E505CB"/>
    <w:rsid w:val="00E5701C"/>
    <w:rsid w:val="00E73458"/>
    <w:rsid w:val="00E743D0"/>
    <w:rsid w:val="00E77371"/>
    <w:rsid w:val="00E8515E"/>
    <w:rsid w:val="00E9580B"/>
    <w:rsid w:val="00E97CEA"/>
    <w:rsid w:val="00EA3218"/>
    <w:rsid w:val="00EC2D6D"/>
    <w:rsid w:val="00EC6CB1"/>
    <w:rsid w:val="00ED0DB1"/>
    <w:rsid w:val="00ED2507"/>
    <w:rsid w:val="00ED3A72"/>
    <w:rsid w:val="00ED68FB"/>
    <w:rsid w:val="00EE06F4"/>
    <w:rsid w:val="00EE18AB"/>
    <w:rsid w:val="00EE4B22"/>
    <w:rsid w:val="00EE5CF9"/>
    <w:rsid w:val="00EE6D29"/>
    <w:rsid w:val="00EE708E"/>
    <w:rsid w:val="00EF33BA"/>
    <w:rsid w:val="00EF4676"/>
    <w:rsid w:val="00EF5C60"/>
    <w:rsid w:val="00EF66C2"/>
    <w:rsid w:val="00F04618"/>
    <w:rsid w:val="00F06CCD"/>
    <w:rsid w:val="00F124C7"/>
    <w:rsid w:val="00F149EE"/>
    <w:rsid w:val="00F150BB"/>
    <w:rsid w:val="00F157AB"/>
    <w:rsid w:val="00F2040F"/>
    <w:rsid w:val="00F2137C"/>
    <w:rsid w:val="00F265E5"/>
    <w:rsid w:val="00F42B8A"/>
    <w:rsid w:val="00F4420E"/>
    <w:rsid w:val="00F47D9C"/>
    <w:rsid w:val="00F51428"/>
    <w:rsid w:val="00F632BD"/>
    <w:rsid w:val="00F81571"/>
    <w:rsid w:val="00F90011"/>
    <w:rsid w:val="00F9033D"/>
    <w:rsid w:val="00F92CD4"/>
    <w:rsid w:val="00F9793F"/>
    <w:rsid w:val="00FA6F00"/>
    <w:rsid w:val="00FB0B0B"/>
    <w:rsid w:val="00FB3A9F"/>
    <w:rsid w:val="00FC5FE3"/>
    <w:rsid w:val="00FD1A10"/>
    <w:rsid w:val="00FE2E3F"/>
    <w:rsid w:val="00FE43A8"/>
    <w:rsid w:val="00FE572B"/>
    <w:rsid w:val="00FF0B13"/>
    <w:rsid w:val="00FF132E"/>
    <w:rsid w:val="00FF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EBD6BD"/>
  <w15:docId w15:val="{8CD56977-F800-4575-AE81-3DED1A87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C6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4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F2478"/>
    <w:pPr>
      <w:tabs>
        <w:tab w:val="center" w:pos="4320"/>
        <w:tab w:val="right" w:pos="8640"/>
      </w:tabs>
    </w:pPr>
  </w:style>
  <w:style w:type="paragraph" w:styleId="Footer">
    <w:name w:val="footer"/>
    <w:basedOn w:val="Normal"/>
    <w:rsid w:val="00BF2478"/>
    <w:pPr>
      <w:tabs>
        <w:tab w:val="center" w:pos="4320"/>
        <w:tab w:val="right" w:pos="8640"/>
      </w:tabs>
    </w:pPr>
  </w:style>
  <w:style w:type="character" w:styleId="PageNumber">
    <w:name w:val="page number"/>
    <w:basedOn w:val="DefaultParagraphFont"/>
    <w:rsid w:val="00BF2478"/>
  </w:style>
  <w:style w:type="character" w:styleId="Hyperlink">
    <w:name w:val="Hyperlink"/>
    <w:basedOn w:val="DefaultParagraphFont"/>
    <w:rsid w:val="00DB2142"/>
    <w:rPr>
      <w:color w:val="0000FF"/>
      <w:u w:val="single"/>
    </w:rPr>
  </w:style>
  <w:style w:type="paragraph" w:styleId="NormalWeb">
    <w:name w:val="Normal (Web)"/>
    <w:basedOn w:val="Normal"/>
    <w:rsid w:val="006700BE"/>
    <w:pPr>
      <w:spacing w:before="100" w:beforeAutospacing="1" w:after="100" w:afterAutospacing="1"/>
    </w:pPr>
  </w:style>
  <w:style w:type="character" w:styleId="HTMLCite">
    <w:name w:val="HTML Cite"/>
    <w:basedOn w:val="DefaultParagraphFont"/>
    <w:rsid w:val="006700BE"/>
    <w:rPr>
      <w:i/>
      <w:iCs/>
    </w:rPr>
  </w:style>
  <w:style w:type="paragraph" w:customStyle="1" w:styleId="smtext">
    <w:name w:val="smtext"/>
    <w:basedOn w:val="Normal"/>
    <w:rsid w:val="00C71C5F"/>
    <w:pPr>
      <w:spacing w:before="100" w:beforeAutospacing="1" w:after="100" w:afterAutospacing="1" w:line="360" w:lineRule="atLeast"/>
    </w:pPr>
    <w:rPr>
      <w:rFonts w:ascii="Verdana" w:hAnsi="Verdana"/>
      <w:color w:val="000000"/>
      <w:sz w:val="15"/>
      <w:szCs w:val="15"/>
    </w:rPr>
  </w:style>
  <w:style w:type="paragraph" w:styleId="BalloonText">
    <w:name w:val="Balloon Text"/>
    <w:basedOn w:val="Normal"/>
    <w:semiHidden/>
    <w:rsid w:val="00CE70EE"/>
    <w:rPr>
      <w:rFonts w:ascii="Tahoma" w:hAnsi="Tahoma" w:cs="Tahoma"/>
      <w:sz w:val="16"/>
      <w:szCs w:val="16"/>
    </w:rPr>
  </w:style>
  <w:style w:type="character" w:styleId="CommentReference">
    <w:name w:val="annotation reference"/>
    <w:basedOn w:val="DefaultParagraphFont"/>
    <w:semiHidden/>
    <w:rsid w:val="00CE70EE"/>
    <w:rPr>
      <w:sz w:val="16"/>
      <w:szCs w:val="16"/>
    </w:rPr>
  </w:style>
  <w:style w:type="paragraph" w:styleId="CommentText">
    <w:name w:val="annotation text"/>
    <w:basedOn w:val="Normal"/>
    <w:semiHidden/>
    <w:rsid w:val="00CE70EE"/>
    <w:rPr>
      <w:sz w:val="20"/>
      <w:szCs w:val="20"/>
    </w:rPr>
  </w:style>
  <w:style w:type="paragraph" w:styleId="CommentSubject">
    <w:name w:val="annotation subject"/>
    <w:basedOn w:val="CommentText"/>
    <w:next w:val="CommentText"/>
    <w:semiHidden/>
    <w:rsid w:val="00CE70EE"/>
    <w:rPr>
      <w:b/>
      <w:bCs/>
    </w:rPr>
  </w:style>
  <w:style w:type="character" w:styleId="PlaceholderText">
    <w:name w:val="Placeholder Text"/>
    <w:basedOn w:val="DefaultParagraphFont"/>
    <w:uiPriority w:val="99"/>
    <w:semiHidden/>
    <w:rsid w:val="00827666"/>
    <w:rPr>
      <w:color w:val="808080"/>
    </w:rPr>
  </w:style>
  <w:style w:type="paragraph" w:styleId="ListParagraph">
    <w:name w:val="List Paragraph"/>
    <w:basedOn w:val="Normal"/>
    <w:uiPriority w:val="34"/>
    <w:qFormat/>
    <w:rsid w:val="00777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69040">
      <w:bodyDiv w:val="1"/>
      <w:marLeft w:val="0"/>
      <w:marRight w:val="0"/>
      <w:marTop w:val="0"/>
      <w:marBottom w:val="0"/>
      <w:divBdr>
        <w:top w:val="none" w:sz="0" w:space="0" w:color="auto"/>
        <w:left w:val="none" w:sz="0" w:space="0" w:color="auto"/>
        <w:bottom w:val="none" w:sz="0" w:space="0" w:color="auto"/>
        <w:right w:val="none" w:sz="0" w:space="0" w:color="auto"/>
      </w:divBdr>
    </w:div>
    <w:div w:id="467361840">
      <w:bodyDiv w:val="1"/>
      <w:marLeft w:val="12"/>
      <w:marRight w:val="12"/>
      <w:marTop w:val="5"/>
      <w:marBottom w:val="3"/>
      <w:divBdr>
        <w:top w:val="none" w:sz="0" w:space="0" w:color="auto"/>
        <w:left w:val="none" w:sz="0" w:space="0" w:color="auto"/>
        <w:bottom w:val="none" w:sz="0" w:space="0" w:color="auto"/>
        <w:right w:val="none" w:sz="0" w:space="0" w:color="auto"/>
      </w:divBdr>
      <w:divsChild>
        <w:div w:id="970982561">
          <w:marLeft w:val="0"/>
          <w:marRight w:val="0"/>
          <w:marTop w:val="960"/>
          <w:marBottom w:val="480"/>
          <w:divBdr>
            <w:top w:val="outset" w:sz="24" w:space="12" w:color="C0C0C0"/>
            <w:left w:val="outset" w:sz="24" w:space="24" w:color="C0C0C0"/>
            <w:bottom w:val="outset" w:sz="24" w:space="12" w:color="C0C0C0"/>
            <w:right w:val="outset" w:sz="24" w:space="24" w:color="C0C0C0"/>
          </w:divBdr>
          <w:divsChild>
            <w:div w:id="2120292095">
              <w:marLeft w:val="0"/>
              <w:marRight w:val="0"/>
              <w:marTop w:val="0"/>
              <w:marBottom w:val="0"/>
              <w:divBdr>
                <w:top w:val="single" w:sz="6" w:space="0" w:color="C0C0C0"/>
                <w:left w:val="none" w:sz="0" w:space="0" w:color="auto"/>
                <w:bottom w:val="none" w:sz="0" w:space="0" w:color="auto"/>
                <w:right w:val="none" w:sz="0" w:space="0" w:color="auto"/>
              </w:divBdr>
            </w:div>
          </w:divsChild>
        </w:div>
      </w:divsChild>
    </w:div>
    <w:div w:id="649986588">
      <w:bodyDiv w:val="1"/>
      <w:marLeft w:val="0"/>
      <w:marRight w:val="0"/>
      <w:marTop w:val="0"/>
      <w:marBottom w:val="0"/>
      <w:divBdr>
        <w:top w:val="none" w:sz="0" w:space="0" w:color="auto"/>
        <w:left w:val="none" w:sz="0" w:space="0" w:color="auto"/>
        <w:bottom w:val="none" w:sz="0" w:space="0" w:color="auto"/>
        <w:right w:val="none" w:sz="0" w:space="0" w:color="auto"/>
      </w:divBdr>
      <w:divsChild>
        <w:div w:id="184693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566871">
      <w:bodyDiv w:val="1"/>
      <w:marLeft w:val="0"/>
      <w:marRight w:val="0"/>
      <w:marTop w:val="0"/>
      <w:marBottom w:val="0"/>
      <w:divBdr>
        <w:top w:val="none" w:sz="0" w:space="0" w:color="auto"/>
        <w:left w:val="none" w:sz="0" w:space="0" w:color="auto"/>
        <w:bottom w:val="none" w:sz="0" w:space="0" w:color="auto"/>
        <w:right w:val="none" w:sz="0" w:space="0" w:color="auto"/>
      </w:divBdr>
      <w:divsChild>
        <w:div w:id="534270379">
          <w:marLeft w:val="1166"/>
          <w:marRight w:val="0"/>
          <w:marTop w:val="144"/>
          <w:marBottom w:val="0"/>
          <w:divBdr>
            <w:top w:val="none" w:sz="0" w:space="0" w:color="auto"/>
            <w:left w:val="none" w:sz="0" w:space="0" w:color="auto"/>
            <w:bottom w:val="none" w:sz="0" w:space="0" w:color="auto"/>
            <w:right w:val="none" w:sz="0" w:space="0" w:color="auto"/>
          </w:divBdr>
        </w:div>
        <w:div w:id="797652436">
          <w:marLeft w:val="1166"/>
          <w:marRight w:val="0"/>
          <w:marTop w:val="144"/>
          <w:marBottom w:val="0"/>
          <w:divBdr>
            <w:top w:val="none" w:sz="0" w:space="0" w:color="auto"/>
            <w:left w:val="none" w:sz="0" w:space="0" w:color="auto"/>
            <w:bottom w:val="none" w:sz="0" w:space="0" w:color="auto"/>
            <w:right w:val="none" w:sz="0" w:space="0" w:color="auto"/>
          </w:divBdr>
        </w:div>
        <w:div w:id="904877610">
          <w:marLeft w:val="1166"/>
          <w:marRight w:val="0"/>
          <w:marTop w:val="144"/>
          <w:marBottom w:val="0"/>
          <w:divBdr>
            <w:top w:val="none" w:sz="0" w:space="0" w:color="auto"/>
            <w:left w:val="none" w:sz="0" w:space="0" w:color="auto"/>
            <w:bottom w:val="none" w:sz="0" w:space="0" w:color="auto"/>
            <w:right w:val="none" w:sz="0" w:space="0" w:color="auto"/>
          </w:divBdr>
        </w:div>
      </w:divsChild>
    </w:div>
    <w:div w:id="1321081047">
      <w:bodyDiv w:val="1"/>
      <w:marLeft w:val="0"/>
      <w:marRight w:val="0"/>
      <w:marTop w:val="0"/>
      <w:marBottom w:val="0"/>
      <w:divBdr>
        <w:top w:val="none" w:sz="0" w:space="0" w:color="auto"/>
        <w:left w:val="none" w:sz="0" w:space="0" w:color="auto"/>
        <w:bottom w:val="none" w:sz="0" w:space="0" w:color="auto"/>
        <w:right w:val="none" w:sz="0" w:space="0" w:color="auto"/>
      </w:divBdr>
      <w:divsChild>
        <w:div w:id="1159922113">
          <w:marLeft w:val="0"/>
          <w:marRight w:val="0"/>
          <w:marTop w:val="0"/>
          <w:marBottom w:val="0"/>
          <w:divBdr>
            <w:top w:val="none" w:sz="0" w:space="0" w:color="auto"/>
            <w:left w:val="none" w:sz="0" w:space="0" w:color="auto"/>
            <w:bottom w:val="none" w:sz="0" w:space="0" w:color="auto"/>
            <w:right w:val="none" w:sz="0" w:space="0" w:color="auto"/>
          </w:divBdr>
          <w:divsChild>
            <w:div w:id="72360972">
              <w:marLeft w:val="0"/>
              <w:marRight w:val="0"/>
              <w:marTop w:val="0"/>
              <w:marBottom w:val="0"/>
              <w:divBdr>
                <w:top w:val="none" w:sz="0" w:space="0" w:color="auto"/>
                <w:left w:val="none" w:sz="0" w:space="0" w:color="auto"/>
                <w:bottom w:val="none" w:sz="0" w:space="0" w:color="auto"/>
                <w:right w:val="none" w:sz="0" w:space="0" w:color="auto"/>
              </w:divBdr>
            </w:div>
            <w:div w:id="676155356">
              <w:marLeft w:val="0"/>
              <w:marRight w:val="0"/>
              <w:marTop w:val="0"/>
              <w:marBottom w:val="0"/>
              <w:divBdr>
                <w:top w:val="none" w:sz="0" w:space="0" w:color="auto"/>
                <w:left w:val="none" w:sz="0" w:space="0" w:color="auto"/>
                <w:bottom w:val="none" w:sz="0" w:space="0" w:color="auto"/>
                <w:right w:val="none" w:sz="0" w:space="0" w:color="auto"/>
              </w:divBdr>
            </w:div>
            <w:div w:id="739405920">
              <w:marLeft w:val="0"/>
              <w:marRight w:val="0"/>
              <w:marTop w:val="0"/>
              <w:marBottom w:val="0"/>
              <w:divBdr>
                <w:top w:val="none" w:sz="0" w:space="0" w:color="auto"/>
                <w:left w:val="none" w:sz="0" w:space="0" w:color="auto"/>
                <w:bottom w:val="none" w:sz="0" w:space="0" w:color="auto"/>
                <w:right w:val="none" w:sz="0" w:space="0" w:color="auto"/>
              </w:divBdr>
            </w:div>
            <w:div w:id="1305745055">
              <w:marLeft w:val="0"/>
              <w:marRight w:val="0"/>
              <w:marTop w:val="0"/>
              <w:marBottom w:val="0"/>
              <w:divBdr>
                <w:top w:val="none" w:sz="0" w:space="0" w:color="auto"/>
                <w:left w:val="none" w:sz="0" w:space="0" w:color="auto"/>
                <w:bottom w:val="none" w:sz="0" w:space="0" w:color="auto"/>
                <w:right w:val="none" w:sz="0" w:space="0" w:color="auto"/>
              </w:divBdr>
            </w:div>
            <w:div w:id="1469666927">
              <w:marLeft w:val="0"/>
              <w:marRight w:val="0"/>
              <w:marTop w:val="0"/>
              <w:marBottom w:val="0"/>
              <w:divBdr>
                <w:top w:val="none" w:sz="0" w:space="0" w:color="auto"/>
                <w:left w:val="none" w:sz="0" w:space="0" w:color="auto"/>
                <w:bottom w:val="none" w:sz="0" w:space="0" w:color="auto"/>
                <w:right w:val="none" w:sz="0" w:space="0" w:color="auto"/>
              </w:divBdr>
            </w:div>
            <w:div w:id="1673755702">
              <w:marLeft w:val="0"/>
              <w:marRight w:val="0"/>
              <w:marTop w:val="0"/>
              <w:marBottom w:val="0"/>
              <w:divBdr>
                <w:top w:val="none" w:sz="0" w:space="0" w:color="auto"/>
                <w:left w:val="none" w:sz="0" w:space="0" w:color="auto"/>
                <w:bottom w:val="none" w:sz="0" w:space="0" w:color="auto"/>
                <w:right w:val="none" w:sz="0" w:space="0" w:color="auto"/>
              </w:divBdr>
            </w:div>
            <w:div w:id="1839228818">
              <w:marLeft w:val="0"/>
              <w:marRight w:val="0"/>
              <w:marTop w:val="0"/>
              <w:marBottom w:val="0"/>
              <w:divBdr>
                <w:top w:val="none" w:sz="0" w:space="0" w:color="auto"/>
                <w:left w:val="none" w:sz="0" w:space="0" w:color="auto"/>
                <w:bottom w:val="none" w:sz="0" w:space="0" w:color="auto"/>
                <w:right w:val="none" w:sz="0" w:space="0" w:color="auto"/>
              </w:divBdr>
            </w:div>
            <w:div w:id="1958558398">
              <w:marLeft w:val="0"/>
              <w:marRight w:val="0"/>
              <w:marTop w:val="0"/>
              <w:marBottom w:val="0"/>
              <w:divBdr>
                <w:top w:val="none" w:sz="0" w:space="0" w:color="auto"/>
                <w:left w:val="none" w:sz="0" w:space="0" w:color="auto"/>
                <w:bottom w:val="none" w:sz="0" w:space="0" w:color="auto"/>
                <w:right w:val="none" w:sz="0" w:space="0" w:color="auto"/>
              </w:divBdr>
            </w:div>
            <w:div w:id="1983583600">
              <w:marLeft w:val="0"/>
              <w:marRight w:val="0"/>
              <w:marTop w:val="0"/>
              <w:marBottom w:val="0"/>
              <w:divBdr>
                <w:top w:val="none" w:sz="0" w:space="0" w:color="auto"/>
                <w:left w:val="none" w:sz="0" w:space="0" w:color="auto"/>
                <w:bottom w:val="none" w:sz="0" w:space="0" w:color="auto"/>
                <w:right w:val="none" w:sz="0" w:space="0" w:color="auto"/>
              </w:divBdr>
            </w:div>
            <w:div w:id="2005621042">
              <w:marLeft w:val="0"/>
              <w:marRight w:val="0"/>
              <w:marTop w:val="0"/>
              <w:marBottom w:val="0"/>
              <w:divBdr>
                <w:top w:val="none" w:sz="0" w:space="0" w:color="auto"/>
                <w:left w:val="none" w:sz="0" w:space="0" w:color="auto"/>
                <w:bottom w:val="none" w:sz="0" w:space="0" w:color="auto"/>
                <w:right w:val="none" w:sz="0" w:space="0" w:color="auto"/>
              </w:divBdr>
            </w:div>
            <w:div w:id="20681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994">
      <w:bodyDiv w:val="1"/>
      <w:marLeft w:val="0"/>
      <w:marRight w:val="0"/>
      <w:marTop w:val="0"/>
      <w:marBottom w:val="0"/>
      <w:divBdr>
        <w:top w:val="none" w:sz="0" w:space="0" w:color="auto"/>
        <w:left w:val="none" w:sz="0" w:space="0" w:color="auto"/>
        <w:bottom w:val="none" w:sz="0" w:space="0" w:color="auto"/>
        <w:right w:val="none" w:sz="0" w:space="0" w:color="auto"/>
      </w:divBdr>
      <w:divsChild>
        <w:div w:id="189953152">
          <w:marLeft w:val="0"/>
          <w:marRight w:val="0"/>
          <w:marTop w:val="0"/>
          <w:marBottom w:val="0"/>
          <w:divBdr>
            <w:top w:val="none" w:sz="0" w:space="0" w:color="auto"/>
            <w:left w:val="none" w:sz="0" w:space="0" w:color="auto"/>
            <w:bottom w:val="none" w:sz="0" w:space="0" w:color="auto"/>
            <w:right w:val="none" w:sz="0" w:space="0" w:color="auto"/>
          </w:divBdr>
          <w:divsChild>
            <w:div w:id="2689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84F2A-8E37-485D-B2DB-2300FE83F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34</Pages>
  <Words>3574</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Lesson Plan - 2-1 -Soil Change and Soil Quality</vt:lpstr>
    </vt:vector>
  </TitlesOfParts>
  <Company>usda</Company>
  <LinksUpToDate>false</LinksUpToDate>
  <CharactersWithSpaces>23899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- 2-1 -Soil Change and Soil Quality</dc:title>
  <dc:subject/>
  <dc:creator>holli.kuykendall</dc:creator>
  <cp:keywords/>
  <dc:description/>
  <cp:lastModifiedBy>Katey Yoast</cp:lastModifiedBy>
  <cp:revision>20</cp:revision>
  <cp:lastPrinted>2009-03-11T16:01:00Z</cp:lastPrinted>
  <dcterms:created xsi:type="dcterms:W3CDTF">2015-12-16T15:51:00Z</dcterms:created>
  <dcterms:modified xsi:type="dcterms:W3CDTF">2016-02-09T20:34:00Z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kevin.norwood</vt:lpwstr>
  </property>
  <property fmtid="{D5CDD505-2E9C-101B-9397-08002B2CF9AE}" pid="4" name="display_urn:schemas-microsoft-com:office:office#Author">
    <vt:lpwstr>kevin.norwood</vt:lpwstr>
  </property>
  <property fmtid="{D5CDD505-2E9C-101B-9397-08002B2CF9AE}" pid="5" name="TemplateUrl">
    <vt:lpwstr/>
  </property>
  <property fmtid="{D5CDD505-2E9C-101B-9397-08002B2CF9AE}" pid="6" name="xd_ProgID">
    <vt:lpwstr/>
  </property>
  <property fmtid="{D5CDD505-2E9C-101B-9397-08002B2CF9AE}" pid="7" name="_SharedFileIndex">
    <vt:lpwstr/>
  </property>
  <property fmtid="{D5CDD505-2E9C-101B-9397-08002B2CF9AE}" pid="8" name="ContentType">
    <vt:lpwstr>Document</vt:lpwstr>
  </property>
  <property fmtid="{D5CDD505-2E9C-101B-9397-08002B2CF9AE}" pid="9" name="Subject">
    <vt:lpwstr/>
  </property>
  <property fmtid="{D5CDD505-2E9C-101B-9397-08002B2CF9AE}" pid="10" name="Keywords">
    <vt:lpwstr/>
  </property>
  <property fmtid="{D5CDD505-2E9C-101B-9397-08002B2CF9AE}" pid="11" name="_Author">
    <vt:lpwstr>holli.kuykendall</vt:lpwstr>
  </property>
  <property fmtid="{D5CDD505-2E9C-101B-9397-08002B2CF9AE}" pid="12" name="_Category">
    <vt:lpwstr/>
  </property>
  <property fmtid="{D5CDD505-2E9C-101B-9397-08002B2CF9AE}" pid="13" name="Categories">
    <vt:lpwstr/>
  </property>
  <property fmtid="{D5CDD505-2E9C-101B-9397-08002B2CF9AE}" pid="14" name="Approval Level">
    <vt:lpwstr/>
  </property>
  <property fmtid="{D5CDD505-2E9C-101B-9397-08002B2CF9AE}" pid="15" name="_Comments">
    <vt:lpwstr/>
  </property>
  <property fmtid="{D5CDD505-2E9C-101B-9397-08002B2CF9AE}" pid="16" name="Assigned To">
    <vt:lpwstr/>
  </property>
</Properties>
</file>